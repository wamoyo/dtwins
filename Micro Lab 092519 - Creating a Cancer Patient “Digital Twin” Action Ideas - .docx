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A1B2C" w:rsidRDefault="007B01FF">
      <w:pPr>
        <w:ind w:right="-330" w:hanging="450"/>
        <w:jc w:val="center"/>
        <w:rPr>
          <w:b/>
          <w:i/>
          <w:color w:val="5555D3"/>
          <w:sz w:val="24"/>
          <w:szCs w:val="24"/>
        </w:rPr>
      </w:pPr>
      <w:bookmarkStart w:id="0" w:name="_GoBack"/>
      <w:bookmarkEnd w:id="0"/>
      <w:r>
        <w:rPr>
          <w:b/>
          <w:i/>
          <w:color w:val="5555D3"/>
          <w:sz w:val="24"/>
          <w:szCs w:val="24"/>
        </w:rPr>
        <w:t>Please add your comments directly in this document for others to see and comment.</w:t>
      </w:r>
    </w:p>
    <w:p w14:paraId="00000002" w14:textId="77777777" w:rsidR="00BA1B2C" w:rsidRDefault="007B01FF">
      <w:pPr>
        <w:ind w:right="-330" w:hanging="450"/>
        <w:jc w:val="center"/>
        <w:rPr>
          <w:b/>
          <w:i/>
          <w:color w:val="5555D3"/>
          <w:sz w:val="24"/>
          <w:szCs w:val="24"/>
        </w:rPr>
      </w:pPr>
      <w:r>
        <w:rPr>
          <w:b/>
          <w:i/>
          <w:color w:val="5555D3"/>
          <w:sz w:val="24"/>
          <w:szCs w:val="24"/>
        </w:rPr>
        <w:t>ALL ideas, references, suggestions and critiques are welcome. Thank you!</w:t>
      </w:r>
    </w:p>
    <w:p w14:paraId="00000003" w14:textId="77777777" w:rsidR="00BA1B2C" w:rsidRDefault="007B01FF">
      <w:pPr>
        <w:rPr>
          <w:b/>
          <w:color w:val="002060"/>
          <w:sz w:val="24"/>
          <w:szCs w:val="24"/>
        </w:rPr>
      </w:pPr>
      <w:r>
        <w:rPr>
          <w:b/>
          <w:color w:val="002060"/>
          <w:sz w:val="24"/>
          <w:szCs w:val="24"/>
        </w:rPr>
        <w:t xml:space="preserve"> </w:t>
      </w:r>
    </w:p>
    <w:p w14:paraId="00000004" w14:textId="77777777" w:rsidR="00BA1B2C" w:rsidRDefault="007B01FF">
      <w:pPr>
        <w:rPr>
          <w:b/>
          <w:color w:val="002060"/>
          <w:sz w:val="24"/>
          <w:szCs w:val="24"/>
        </w:rPr>
      </w:pPr>
      <w:r>
        <w:rPr>
          <w:b/>
          <w:color w:val="002060"/>
          <w:sz w:val="24"/>
          <w:szCs w:val="24"/>
        </w:rPr>
        <w:t xml:space="preserve">          </w:t>
      </w:r>
      <w:r>
        <w:rPr>
          <w:b/>
          <w:color w:val="002060"/>
          <w:sz w:val="24"/>
          <w:szCs w:val="24"/>
        </w:rPr>
        <w:tab/>
        <w:t>CONTENTS</w:t>
      </w:r>
    </w:p>
    <w:p w14:paraId="00000005" w14:textId="77777777" w:rsidR="00BA1B2C" w:rsidRDefault="007B01FF">
      <w:pPr>
        <w:rPr>
          <w:b/>
          <w:color w:val="002060"/>
          <w:sz w:val="24"/>
          <w:szCs w:val="24"/>
        </w:rPr>
      </w:pPr>
      <w:r>
        <w:rPr>
          <w:color w:val="002060"/>
          <w:sz w:val="14"/>
          <w:szCs w:val="14"/>
        </w:rPr>
        <w:t xml:space="preserve">                    </w:t>
      </w:r>
      <w:r>
        <w:rPr>
          <w:b/>
          <w:color w:val="002060"/>
          <w:sz w:val="24"/>
          <w:szCs w:val="24"/>
        </w:rPr>
        <w:t>I.</w:t>
      </w:r>
      <w:r>
        <w:rPr>
          <w:color w:val="002060"/>
          <w:sz w:val="14"/>
          <w:szCs w:val="14"/>
        </w:rPr>
        <w:t xml:space="preserve">            </w:t>
      </w:r>
      <w:r>
        <w:rPr>
          <w:b/>
          <w:color w:val="002060"/>
          <w:sz w:val="24"/>
          <w:szCs w:val="24"/>
        </w:rPr>
        <w:t>Moderator(s)</w:t>
      </w:r>
    </w:p>
    <w:p w14:paraId="00000006" w14:textId="77777777" w:rsidR="00BA1B2C" w:rsidRDefault="007B01FF">
      <w:pPr>
        <w:rPr>
          <w:b/>
          <w:color w:val="002060"/>
          <w:sz w:val="24"/>
          <w:szCs w:val="24"/>
        </w:rPr>
      </w:pPr>
      <w:r>
        <w:rPr>
          <w:color w:val="002060"/>
          <w:sz w:val="14"/>
          <w:szCs w:val="14"/>
        </w:rPr>
        <w:t xml:space="preserve">                  </w:t>
      </w:r>
      <w:r>
        <w:rPr>
          <w:b/>
          <w:color w:val="002060"/>
          <w:sz w:val="24"/>
          <w:szCs w:val="24"/>
        </w:rPr>
        <w:t>II.</w:t>
      </w:r>
      <w:r>
        <w:rPr>
          <w:color w:val="002060"/>
          <w:sz w:val="14"/>
          <w:szCs w:val="14"/>
        </w:rPr>
        <w:t xml:space="preserve">            </w:t>
      </w:r>
      <w:r>
        <w:rPr>
          <w:b/>
          <w:color w:val="002060"/>
          <w:sz w:val="24"/>
          <w:szCs w:val="24"/>
        </w:rPr>
        <w:t>Summary of Action Ideas</w:t>
      </w:r>
    </w:p>
    <w:p w14:paraId="00000007" w14:textId="77777777" w:rsidR="00BA1B2C" w:rsidRDefault="007B01FF">
      <w:pPr>
        <w:rPr>
          <w:b/>
          <w:color w:val="002060"/>
          <w:sz w:val="24"/>
          <w:szCs w:val="24"/>
        </w:rPr>
      </w:pPr>
      <w:r>
        <w:rPr>
          <w:color w:val="002060"/>
          <w:sz w:val="14"/>
          <w:szCs w:val="14"/>
        </w:rPr>
        <w:t xml:space="preserve">                </w:t>
      </w:r>
      <w:r>
        <w:rPr>
          <w:b/>
          <w:color w:val="002060"/>
          <w:sz w:val="24"/>
          <w:szCs w:val="24"/>
        </w:rPr>
        <w:t>III.</w:t>
      </w:r>
      <w:r>
        <w:rPr>
          <w:color w:val="002060"/>
          <w:sz w:val="14"/>
          <w:szCs w:val="14"/>
        </w:rPr>
        <w:t xml:space="preserve">            </w:t>
      </w:r>
      <w:r>
        <w:rPr>
          <w:b/>
          <w:color w:val="002060"/>
          <w:sz w:val="24"/>
          <w:szCs w:val="24"/>
        </w:rPr>
        <w:t>Additional Resources from Participants</w:t>
      </w:r>
    </w:p>
    <w:p w14:paraId="00000008" w14:textId="77777777" w:rsidR="00BA1B2C" w:rsidRDefault="007B01FF">
      <w:pPr>
        <w:rPr>
          <w:b/>
          <w:color w:val="002060"/>
          <w:sz w:val="24"/>
          <w:szCs w:val="24"/>
        </w:rPr>
      </w:pPr>
      <w:r>
        <w:rPr>
          <w:color w:val="002060"/>
          <w:sz w:val="14"/>
          <w:szCs w:val="14"/>
        </w:rPr>
        <w:t xml:space="preserve">               </w:t>
      </w:r>
      <w:r>
        <w:rPr>
          <w:b/>
          <w:color w:val="002060"/>
          <w:sz w:val="24"/>
          <w:szCs w:val="24"/>
        </w:rPr>
        <w:t>IV.</w:t>
      </w:r>
      <w:r>
        <w:rPr>
          <w:color w:val="002060"/>
          <w:sz w:val="14"/>
          <w:szCs w:val="14"/>
        </w:rPr>
        <w:t xml:space="preserve">            </w:t>
      </w:r>
      <w:r>
        <w:rPr>
          <w:b/>
          <w:color w:val="002060"/>
          <w:sz w:val="24"/>
          <w:szCs w:val="24"/>
        </w:rPr>
        <w:t>Discussion Summary</w:t>
      </w:r>
    </w:p>
    <w:p w14:paraId="00000009" w14:textId="77777777" w:rsidR="00BA1B2C" w:rsidRDefault="007B01FF">
      <w:pPr>
        <w:rPr>
          <w:b/>
          <w:color w:val="002060"/>
          <w:sz w:val="24"/>
          <w:szCs w:val="24"/>
        </w:rPr>
      </w:pPr>
      <w:r>
        <w:rPr>
          <w:color w:val="002060"/>
          <w:sz w:val="14"/>
          <w:szCs w:val="14"/>
        </w:rPr>
        <w:t xml:space="preserve">                 </w:t>
      </w:r>
      <w:r>
        <w:rPr>
          <w:b/>
          <w:color w:val="002060"/>
          <w:sz w:val="24"/>
          <w:szCs w:val="24"/>
        </w:rPr>
        <w:t>V.</w:t>
      </w:r>
      <w:r>
        <w:rPr>
          <w:color w:val="002060"/>
          <w:sz w:val="14"/>
          <w:szCs w:val="14"/>
        </w:rPr>
        <w:t xml:space="preserve">            </w:t>
      </w:r>
      <w:r>
        <w:rPr>
          <w:b/>
          <w:color w:val="002060"/>
          <w:sz w:val="24"/>
          <w:szCs w:val="24"/>
        </w:rPr>
        <w:t>List of Participants</w:t>
      </w:r>
    </w:p>
    <w:p w14:paraId="0000000A" w14:textId="77777777" w:rsidR="00BA1B2C" w:rsidRDefault="007B01FF">
      <w:pPr>
        <w:rPr>
          <w:b/>
          <w:color w:val="002060"/>
          <w:sz w:val="24"/>
          <w:szCs w:val="24"/>
        </w:rPr>
      </w:pPr>
      <w:r>
        <w:rPr>
          <w:color w:val="002060"/>
          <w:sz w:val="14"/>
          <w:szCs w:val="14"/>
        </w:rPr>
        <w:t xml:space="preserve">               </w:t>
      </w:r>
      <w:r>
        <w:rPr>
          <w:b/>
          <w:color w:val="002060"/>
          <w:sz w:val="24"/>
          <w:szCs w:val="24"/>
        </w:rPr>
        <w:t>VI.</w:t>
      </w:r>
      <w:r>
        <w:rPr>
          <w:color w:val="002060"/>
          <w:sz w:val="14"/>
          <w:szCs w:val="14"/>
        </w:rPr>
        <w:t xml:space="preserve">         </w:t>
      </w:r>
      <w:r>
        <w:rPr>
          <w:color w:val="002060"/>
          <w:sz w:val="14"/>
          <w:szCs w:val="14"/>
        </w:rPr>
        <w:t xml:space="preserve">   </w:t>
      </w:r>
      <w:r>
        <w:rPr>
          <w:b/>
          <w:color w:val="002060"/>
          <w:sz w:val="24"/>
          <w:szCs w:val="24"/>
        </w:rPr>
        <w:t>Digital Twin Chat Log</w:t>
      </w:r>
    </w:p>
    <w:p w14:paraId="0000000B" w14:textId="77777777" w:rsidR="00BA1B2C" w:rsidRDefault="007B01FF">
      <w:pPr>
        <w:rPr>
          <w:b/>
          <w:color w:val="002060"/>
          <w:sz w:val="24"/>
          <w:szCs w:val="24"/>
        </w:rPr>
      </w:pPr>
      <w:r>
        <w:rPr>
          <w:b/>
          <w:color w:val="002060"/>
          <w:sz w:val="24"/>
          <w:szCs w:val="24"/>
        </w:rPr>
        <w:t xml:space="preserve"> </w:t>
      </w:r>
    </w:p>
    <w:p w14:paraId="0000000C" w14:textId="77777777" w:rsidR="00BA1B2C" w:rsidRDefault="007B01FF">
      <w:pPr>
        <w:rPr>
          <w:color w:val="002060"/>
          <w:sz w:val="24"/>
          <w:szCs w:val="24"/>
        </w:rPr>
      </w:pPr>
      <w:r>
        <w:rPr>
          <w:b/>
          <w:color w:val="002060"/>
          <w:sz w:val="24"/>
          <w:szCs w:val="24"/>
        </w:rPr>
        <w:t>I.</w:t>
      </w:r>
      <w:r>
        <w:rPr>
          <w:color w:val="002060"/>
          <w:sz w:val="14"/>
          <w:szCs w:val="14"/>
        </w:rPr>
        <w:t xml:space="preserve">      </w:t>
      </w:r>
      <w:r>
        <w:rPr>
          <w:b/>
          <w:color w:val="002060"/>
          <w:sz w:val="24"/>
          <w:szCs w:val="24"/>
        </w:rPr>
        <w:t>Moderators</w:t>
      </w:r>
      <w:r>
        <w:rPr>
          <w:color w:val="002060"/>
          <w:sz w:val="24"/>
          <w:szCs w:val="24"/>
        </w:rPr>
        <w:t>:</w:t>
      </w:r>
    </w:p>
    <w:p w14:paraId="0000000D" w14:textId="77777777" w:rsidR="00BA1B2C" w:rsidRDefault="007B01FF">
      <w:pPr>
        <w:numPr>
          <w:ilvl w:val="0"/>
          <w:numId w:val="11"/>
        </w:numPr>
        <w:rPr>
          <w:sz w:val="24"/>
          <w:szCs w:val="24"/>
        </w:rPr>
      </w:pPr>
      <w:r>
        <w:rPr>
          <w:sz w:val="24"/>
          <w:szCs w:val="24"/>
        </w:rPr>
        <w:t>Tina Hernandez-Boussard</w:t>
      </w:r>
      <w:r>
        <w:rPr>
          <w:i/>
          <w:sz w:val="24"/>
          <w:szCs w:val="24"/>
        </w:rPr>
        <w:t xml:space="preserve"> – Stanford University, computational biology, and health sciences research; accelerate </w:t>
      </w:r>
      <w:r>
        <w:rPr>
          <w:sz w:val="24"/>
          <w:szCs w:val="24"/>
        </w:rPr>
        <w:t>patient centered care</w:t>
      </w:r>
    </w:p>
    <w:p w14:paraId="0000000E" w14:textId="77777777" w:rsidR="00BA1B2C" w:rsidRDefault="007B01FF">
      <w:pPr>
        <w:numPr>
          <w:ilvl w:val="0"/>
          <w:numId w:val="11"/>
        </w:numPr>
        <w:rPr>
          <w:sz w:val="24"/>
          <w:szCs w:val="24"/>
        </w:rPr>
      </w:pPr>
      <w:r>
        <w:rPr>
          <w:sz w:val="24"/>
          <w:szCs w:val="24"/>
        </w:rPr>
        <w:t>Paul Macklin</w:t>
      </w:r>
      <w:r>
        <w:rPr>
          <w:i/>
          <w:sz w:val="24"/>
          <w:szCs w:val="24"/>
        </w:rPr>
        <w:t xml:space="preserve"> – Indiana University</w:t>
      </w:r>
    </w:p>
    <w:p w14:paraId="0000000F" w14:textId="77777777" w:rsidR="00BA1B2C" w:rsidRDefault="007B01FF">
      <w:pPr>
        <w:numPr>
          <w:ilvl w:val="0"/>
          <w:numId w:val="11"/>
        </w:numPr>
        <w:rPr>
          <w:sz w:val="24"/>
          <w:szCs w:val="24"/>
        </w:rPr>
      </w:pPr>
      <w:r>
        <w:rPr>
          <w:sz w:val="24"/>
          <w:szCs w:val="24"/>
        </w:rPr>
        <w:t>Tanveer Syeda-Mahmood</w:t>
      </w:r>
      <w:r>
        <w:rPr>
          <w:i/>
          <w:sz w:val="24"/>
          <w:szCs w:val="24"/>
        </w:rPr>
        <w:t xml:space="preserve"> – IBM Research, mult</w:t>
      </w:r>
      <w:r>
        <w:rPr>
          <w:i/>
          <w:sz w:val="24"/>
          <w:szCs w:val="24"/>
        </w:rPr>
        <w:t>imodal imaging and informatics, analytics perspective</w:t>
      </w:r>
    </w:p>
    <w:p w14:paraId="00000010" w14:textId="77777777" w:rsidR="00BA1B2C" w:rsidRDefault="007B01FF">
      <w:pPr>
        <w:rPr>
          <w:sz w:val="24"/>
          <w:szCs w:val="24"/>
        </w:rPr>
      </w:pPr>
      <w:r>
        <w:rPr>
          <w:sz w:val="24"/>
          <w:szCs w:val="24"/>
        </w:rPr>
        <w:t xml:space="preserve"> </w:t>
      </w:r>
    </w:p>
    <w:p w14:paraId="00000011" w14:textId="77777777" w:rsidR="00BA1B2C" w:rsidRDefault="007B01FF">
      <w:pPr>
        <w:rPr>
          <w:b/>
          <w:color w:val="002060"/>
          <w:sz w:val="24"/>
          <w:szCs w:val="24"/>
        </w:rPr>
      </w:pPr>
      <w:r>
        <w:rPr>
          <w:b/>
          <w:color w:val="002060"/>
          <w:sz w:val="24"/>
          <w:szCs w:val="24"/>
        </w:rPr>
        <w:t>II.</w:t>
      </w:r>
      <w:r>
        <w:rPr>
          <w:color w:val="002060"/>
          <w:sz w:val="14"/>
          <w:szCs w:val="14"/>
        </w:rPr>
        <w:t xml:space="preserve">     </w:t>
      </w:r>
      <w:r>
        <w:rPr>
          <w:b/>
          <w:color w:val="002060"/>
          <w:sz w:val="24"/>
          <w:szCs w:val="24"/>
        </w:rPr>
        <w:t>Summary of Action Ideas</w:t>
      </w:r>
    </w:p>
    <w:p w14:paraId="00000012" w14:textId="77777777" w:rsidR="00BA1B2C" w:rsidRDefault="007B01FF">
      <w:pPr>
        <w:numPr>
          <w:ilvl w:val="0"/>
          <w:numId w:val="27"/>
        </w:numPr>
        <w:rPr>
          <w:sz w:val="24"/>
          <w:szCs w:val="24"/>
        </w:rPr>
      </w:pPr>
      <w:r>
        <w:rPr>
          <w:sz w:val="24"/>
          <w:szCs w:val="24"/>
        </w:rPr>
        <w:t>Concrete definition needed for “twin,” i.e. what might be a possible quantitative metric to define similarity</w:t>
      </w:r>
    </w:p>
    <w:p w14:paraId="00000013" w14:textId="77777777" w:rsidR="00BA1B2C" w:rsidRDefault="007B01FF">
      <w:pPr>
        <w:rPr>
          <w:sz w:val="16"/>
          <w:szCs w:val="16"/>
        </w:rPr>
      </w:pPr>
      <w:r>
        <w:rPr>
          <w:sz w:val="16"/>
          <w:szCs w:val="16"/>
        </w:rPr>
        <w:t xml:space="preserve"> </w:t>
      </w:r>
    </w:p>
    <w:p w14:paraId="00000014" w14:textId="77777777" w:rsidR="00BA1B2C" w:rsidRDefault="007B01FF">
      <w:pPr>
        <w:numPr>
          <w:ilvl w:val="0"/>
          <w:numId w:val="21"/>
        </w:numPr>
        <w:rPr>
          <w:sz w:val="24"/>
          <w:szCs w:val="24"/>
        </w:rPr>
      </w:pPr>
      <w:r>
        <w:rPr>
          <w:sz w:val="24"/>
          <w:szCs w:val="24"/>
        </w:rPr>
        <w:t xml:space="preserve">Primary goal should be eventual digital testing on the twin for genuine treatment decision enabling. </w:t>
      </w:r>
    </w:p>
    <w:p w14:paraId="00000015" w14:textId="77777777" w:rsidR="00BA1B2C" w:rsidRDefault="007B01FF">
      <w:pPr>
        <w:rPr>
          <w:sz w:val="16"/>
          <w:szCs w:val="16"/>
        </w:rPr>
      </w:pPr>
      <w:r>
        <w:rPr>
          <w:sz w:val="16"/>
          <w:szCs w:val="16"/>
        </w:rPr>
        <w:t xml:space="preserve"> </w:t>
      </w:r>
    </w:p>
    <w:p w14:paraId="00000016" w14:textId="77777777" w:rsidR="00BA1B2C" w:rsidRDefault="007B01FF">
      <w:pPr>
        <w:numPr>
          <w:ilvl w:val="0"/>
          <w:numId w:val="33"/>
        </w:numPr>
        <w:rPr>
          <w:sz w:val="24"/>
          <w:szCs w:val="24"/>
        </w:rPr>
      </w:pPr>
      <w:r>
        <w:rPr>
          <w:sz w:val="24"/>
          <w:szCs w:val="24"/>
        </w:rPr>
        <w:t>Oncology physicians and researchers – pu</w:t>
      </w:r>
      <w:r>
        <w:rPr>
          <w:sz w:val="24"/>
          <w:szCs w:val="24"/>
        </w:rPr>
        <w:t>ll from the NCI community – want to engage them from the beginning to get a physician’s voice.</w:t>
      </w:r>
    </w:p>
    <w:p w14:paraId="00000017" w14:textId="77777777" w:rsidR="00BA1B2C" w:rsidRDefault="007B01FF">
      <w:pPr>
        <w:numPr>
          <w:ilvl w:val="1"/>
          <w:numId w:val="33"/>
        </w:numPr>
        <w:rPr>
          <w:sz w:val="24"/>
          <w:szCs w:val="24"/>
        </w:rPr>
      </w:pPr>
      <w:r>
        <w:rPr>
          <w:sz w:val="24"/>
          <w:szCs w:val="24"/>
        </w:rPr>
        <w:t>Reach out to community meetings such as</w:t>
      </w:r>
      <w:hyperlink r:id="rId7">
        <w:r>
          <w:rPr>
            <w:sz w:val="24"/>
            <w:szCs w:val="24"/>
          </w:rPr>
          <w:t xml:space="preserve"> </w:t>
        </w:r>
      </w:hyperlink>
      <w:hyperlink r:id="rId8">
        <w:r>
          <w:rPr>
            <w:color w:val="1155CC"/>
            <w:sz w:val="24"/>
            <w:szCs w:val="24"/>
            <w:u w:val="single"/>
          </w:rPr>
          <w:t>ASCO</w:t>
        </w:r>
      </w:hyperlink>
      <w:r>
        <w:rPr>
          <w:sz w:val="24"/>
          <w:szCs w:val="24"/>
        </w:rPr>
        <w:t xml:space="preserve"> (great place to engage clinicians </w:t>
      </w:r>
      <w:r>
        <w:rPr>
          <w:sz w:val="24"/>
          <w:szCs w:val="24"/>
        </w:rPr>
        <w:t>and get them involved)</w:t>
      </w:r>
    </w:p>
    <w:p w14:paraId="00000018" w14:textId="77777777" w:rsidR="00BA1B2C" w:rsidRDefault="007B01FF">
      <w:pPr>
        <w:rPr>
          <w:sz w:val="16"/>
          <w:szCs w:val="16"/>
        </w:rPr>
      </w:pPr>
      <w:r>
        <w:rPr>
          <w:sz w:val="16"/>
          <w:szCs w:val="16"/>
        </w:rPr>
        <w:t xml:space="preserve"> </w:t>
      </w:r>
    </w:p>
    <w:p w14:paraId="00000019" w14:textId="77777777" w:rsidR="00BA1B2C" w:rsidRDefault="007B01FF">
      <w:pPr>
        <w:numPr>
          <w:ilvl w:val="0"/>
          <w:numId w:val="14"/>
        </w:numPr>
        <w:rPr>
          <w:sz w:val="24"/>
          <w:szCs w:val="24"/>
        </w:rPr>
      </w:pPr>
      <w:r>
        <w:rPr>
          <w:sz w:val="24"/>
          <w:szCs w:val="24"/>
        </w:rPr>
        <w:t>Potential funding resource: Philanthropic groups –</w:t>
      </w:r>
      <w:hyperlink r:id="rId9">
        <w:r>
          <w:rPr>
            <w:sz w:val="24"/>
            <w:szCs w:val="24"/>
          </w:rPr>
          <w:t xml:space="preserve"> </w:t>
        </w:r>
      </w:hyperlink>
      <w:r>
        <w:fldChar w:fldCharType="begin"/>
      </w:r>
      <w:r>
        <w:instrText xml:space="preserve"> HYPERLINK "https://www.bcrf.org/" </w:instrText>
      </w:r>
      <w:r>
        <w:fldChar w:fldCharType="separate"/>
      </w:r>
      <w:r>
        <w:rPr>
          <w:color w:val="1155CC"/>
          <w:sz w:val="24"/>
          <w:szCs w:val="24"/>
          <w:u w:val="single"/>
        </w:rPr>
        <w:t>Breast Cancer Research Foundation</w:t>
      </w:r>
    </w:p>
    <w:p w14:paraId="0000001A" w14:textId="77777777" w:rsidR="00BA1B2C" w:rsidRDefault="007B01FF">
      <w:pPr>
        <w:rPr>
          <w:sz w:val="16"/>
          <w:szCs w:val="16"/>
        </w:rPr>
      </w:pPr>
      <w:r>
        <w:fldChar w:fldCharType="end"/>
      </w:r>
      <w:r>
        <w:rPr>
          <w:sz w:val="16"/>
          <w:szCs w:val="16"/>
        </w:rPr>
        <w:t xml:space="preserve"> </w:t>
      </w:r>
    </w:p>
    <w:p w14:paraId="0000001B" w14:textId="77777777" w:rsidR="00BA1B2C" w:rsidRDefault="007B01FF">
      <w:pPr>
        <w:numPr>
          <w:ilvl w:val="0"/>
          <w:numId w:val="1"/>
        </w:numPr>
        <w:rPr>
          <w:sz w:val="24"/>
          <w:szCs w:val="24"/>
        </w:rPr>
      </w:pPr>
      <w:r>
        <w:rPr>
          <w:sz w:val="24"/>
          <w:szCs w:val="24"/>
        </w:rPr>
        <w:t>Industry could build a data commons or sandbox and collect data across universities and begin modeling process</w:t>
      </w:r>
    </w:p>
    <w:p w14:paraId="0000001C" w14:textId="77777777" w:rsidR="00BA1B2C" w:rsidRDefault="00BA1B2C">
      <w:pPr>
        <w:rPr>
          <w:sz w:val="16"/>
          <w:szCs w:val="16"/>
        </w:rPr>
      </w:pPr>
    </w:p>
    <w:p w14:paraId="0000001D" w14:textId="77777777" w:rsidR="00BA1B2C" w:rsidRDefault="00BA1B2C">
      <w:pPr>
        <w:rPr>
          <w:sz w:val="16"/>
          <w:szCs w:val="16"/>
        </w:rPr>
      </w:pPr>
    </w:p>
    <w:p w14:paraId="0000001E" w14:textId="77777777" w:rsidR="00BA1B2C" w:rsidRDefault="00BA1B2C">
      <w:pPr>
        <w:rPr>
          <w:sz w:val="16"/>
          <w:szCs w:val="16"/>
        </w:rPr>
      </w:pPr>
    </w:p>
    <w:p w14:paraId="0000001F" w14:textId="77777777" w:rsidR="00BA1B2C" w:rsidRDefault="00BA1B2C">
      <w:pPr>
        <w:rPr>
          <w:sz w:val="16"/>
          <w:szCs w:val="16"/>
        </w:rPr>
      </w:pPr>
    </w:p>
    <w:p w14:paraId="00000020" w14:textId="77777777" w:rsidR="00BA1B2C" w:rsidRDefault="00BA1B2C">
      <w:pPr>
        <w:rPr>
          <w:sz w:val="16"/>
          <w:szCs w:val="16"/>
        </w:rPr>
      </w:pPr>
    </w:p>
    <w:p w14:paraId="00000021" w14:textId="77777777" w:rsidR="00BA1B2C" w:rsidRDefault="00BA1B2C">
      <w:pPr>
        <w:rPr>
          <w:sz w:val="16"/>
          <w:szCs w:val="16"/>
        </w:rPr>
      </w:pPr>
    </w:p>
    <w:p w14:paraId="00000022" w14:textId="77777777" w:rsidR="00BA1B2C" w:rsidRDefault="00BA1B2C">
      <w:pPr>
        <w:rPr>
          <w:sz w:val="16"/>
          <w:szCs w:val="16"/>
        </w:rPr>
      </w:pPr>
    </w:p>
    <w:p w14:paraId="00000023" w14:textId="77777777" w:rsidR="00BA1B2C" w:rsidRDefault="00BA1B2C">
      <w:pPr>
        <w:rPr>
          <w:sz w:val="16"/>
          <w:szCs w:val="16"/>
        </w:rPr>
      </w:pPr>
    </w:p>
    <w:p w14:paraId="00000024" w14:textId="77777777" w:rsidR="00BA1B2C" w:rsidRDefault="00BA1B2C">
      <w:pPr>
        <w:rPr>
          <w:sz w:val="16"/>
          <w:szCs w:val="16"/>
        </w:rPr>
      </w:pPr>
    </w:p>
    <w:p w14:paraId="00000025" w14:textId="77777777" w:rsidR="00BA1B2C" w:rsidRDefault="007B01FF">
      <w:pPr>
        <w:numPr>
          <w:ilvl w:val="0"/>
          <w:numId w:val="35"/>
        </w:numPr>
        <w:rPr>
          <w:sz w:val="24"/>
          <w:szCs w:val="24"/>
        </w:rPr>
      </w:pPr>
      <w:r>
        <w:rPr>
          <w:sz w:val="24"/>
          <w:szCs w:val="24"/>
        </w:rPr>
        <w:t>Defining a tractable problem would give those interested in participating a way of having something concrete to explore, and a way to ge</w:t>
      </w:r>
      <w:r>
        <w:rPr>
          <w:sz w:val="24"/>
          <w:szCs w:val="24"/>
        </w:rPr>
        <w:t>t some footing in some actual work.</w:t>
      </w:r>
    </w:p>
    <w:p w14:paraId="00000026" w14:textId="77777777" w:rsidR="00BA1B2C" w:rsidRDefault="007B01FF">
      <w:pPr>
        <w:numPr>
          <w:ilvl w:val="1"/>
          <w:numId w:val="35"/>
        </w:numPr>
        <w:rPr>
          <w:sz w:val="24"/>
          <w:szCs w:val="24"/>
        </w:rPr>
      </w:pPr>
      <w:r>
        <w:rPr>
          <w:sz w:val="24"/>
          <w:szCs w:val="24"/>
        </w:rPr>
        <w:lastRenderedPageBreak/>
        <w:t>A tractable problem that could be modularly expanded would be helpful. Current efforts include building tumor metastasis dissemination models, based on longitudinal mouse models. Would be interesting to improve and scale</w:t>
      </w:r>
      <w:r>
        <w:rPr>
          <w:sz w:val="24"/>
          <w:szCs w:val="24"/>
        </w:rPr>
        <w:t xml:space="preserve"> that to human scales, with joint expertise, then start plugging in better details.</w:t>
      </w:r>
    </w:p>
    <w:p w14:paraId="00000027" w14:textId="77777777" w:rsidR="00BA1B2C" w:rsidRDefault="00BA1B2C">
      <w:pPr>
        <w:rPr>
          <w:sz w:val="24"/>
          <w:szCs w:val="24"/>
        </w:rPr>
      </w:pPr>
    </w:p>
    <w:p w14:paraId="00000028" w14:textId="77777777" w:rsidR="00BA1B2C" w:rsidRDefault="007B01FF">
      <w:pPr>
        <w:numPr>
          <w:ilvl w:val="0"/>
          <w:numId w:val="19"/>
        </w:numPr>
        <w:rPr>
          <w:sz w:val="24"/>
          <w:szCs w:val="24"/>
        </w:rPr>
      </w:pPr>
      <w:r>
        <w:rPr>
          <w:sz w:val="24"/>
          <w:szCs w:val="24"/>
        </w:rPr>
        <w:t xml:space="preserve">Envision a stream of data where there would be interest in projecting treatment effects based on considerations like PKPD, tumor localization, target protein interactions </w:t>
      </w:r>
      <w:r>
        <w:rPr>
          <w:sz w:val="24"/>
          <w:szCs w:val="24"/>
        </w:rPr>
        <w:t>with small molecules, etc.  There is tremendous scope in this group for really working on phenotype prediction.</w:t>
      </w:r>
    </w:p>
    <w:p w14:paraId="00000029" w14:textId="77777777" w:rsidR="00BA1B2C" w:rsidRDefault="00BA1B2C">
      <w:pPr>
        <w:ind w:left="720"/>
        <w:rPr>
          <w:sz w:val="24"/>
          <w:szCs w:val="24"/>
        </w:rPr>
      </w:pPr>
    </w:p>
    <w:p w14:paraId="0000002A" w14:textId="77777777" w:rsidR="00BA1B2C" w:rsidRDefault="007B01FF">
      <w:pPr>
        <w:numPr>
          <w:ilvl w:val="1"/>
          <w:numId w:val="19"/>
        </w:numPr>
        <w:rPr>
          <w:sz w:val="24"/>
          <w:szCs w:val="24"/>
        </w:rPr>
      </w:pPr>
      <w:r>
        <w:rPr>
          <w:sz w:val="24"/>
          <w:szCs w:val="24"/>
        </w:rPr>
        <w:t xml:space="preserve">Propose circulating to this interest group some ways that we envision the data needs and what could be used for development of digital twin in </w:t>
      </w:r>
      <w:r>
        <w:rPr>
          <w:sz w:val="24"/>
          <w:szCs w:val="24"/>
        </w:rPr>
        <w:t>a clinical sense, and then see what others in the group envision, and hone in on a set of working questions.</w:t>
      </w:r>
    </w:p>
    <w:p w14:paraId="0000002B" w14:textId="77777777" w:rsidR="00BA1B2C" w:rsidRDefault="007B01FF">
      <w:pPr>
        <w:numPr>
          <w:ilvl w:val="2"/>
          <w:numId w:val="19"/>
        </w:numPr>
        <w:rPr>
          <w:sz w:val="24"/>
          <w:szCs w:val="24"/>
        </w:rPr>
      </w:pPr>
      <w:r>
        <w:rPr>
          <w:sz w:val="24"/>
          <w:szCs w:val="24"/>
        </w:rPr>
        <w:t>Selection of use case is important because each cancer site requires specialty treatment and has different clinical questions.</w:t>
      </w:r>
    </w:p>
    <w:p w14:paraId="0000002C" w14:textId="77777777" w:rsidR="00BA1B2C" w:rsidRDefault="00BA1B2C">
      <w:pPr>
        <w:ind w:left="2160"/>
        <w:rPr>
          <w:sz w:val="24"/>
          <w:szCs w:val="24"/>
        </w:rPr>
      </w:pPr>
    </w:p>
    <w:p w14:paraId="0000002D" w14:textId="77777777" w:rsidR="00BA1B2C" w:rsidRDefault="007B01FF">
      <w:pPr>
        <w:numPr>
          <w:ilvl w:val="1"/>
          <w:numId w:val="19"/>
        </w:numPr>
        <w:rPr>
          <w:sz w:val="24"/>
          <w:szCs w:val="24"/>
        </w:rPr>
      </w:pPr>
      <w:r>
        <w:rPr>
          <w:sz w:val="24"/>
          <w:szCs w:val="24"/>
        </w:rPr>
        <w:t>Propose picking a c</w:t>
      </w:r>
      <w:r>
        <w:rPr>
          <w:sz w:val="24"/>
          <w:szCs w:val="24"/>
        </w:rPr>
        <w:t>linical target area that already includes some “success stories” retrospectively, such as melanoma or non-small-cell lung cancer (immunotherapy innovations) and/or glioblastoma?</w:t>
      </w:r>
    </w:p>
    <w:p w14:paraId="0000002E" w14:textId="77777777" w:rsidR="00BA1B2C" w:rsidRDefault="007B01FF">
      <w:pPr>
        <w:rPr>
          <w:b/>
          <w:sz w:val="24"/>
          <w:szCs w:val="24"/>
        </w:rPr>
      </w:pPr>
      <w:r>
        <w:rPr>
          <w:b/>
          <w:sz w:val="24"/>
          <w:szCs w:val="24"/>
        </w:rPr>
        <w:t xml:space="preserve"> </w:t>
      </w:r>
    </w:p>
    <w:p w14:paraId="0000002F" w14:textId="77777777" w:rsidR="00BA1B2C" w:rsidRDefault="007B01FF">
      <w:pPr>
        <w:rPr>
          <w:b/>
          <w:color w:val="002060"/>
          <w:sz w:val="24"/>
          <w:szCs w:val="24"/>
        </w:rPr>
      </w:pPr>
      <w:r>
        <w:rPr>
          <w:b/>
          <w:sz w:val="24"/>
          <w:szCs w:val="24"/>
        </w:rPr>
        <w:t>III.</w:t>
      </w:r>
      <w:r>
        <w:rPr>
          <w:sz w:val="14"/>
          <w:szCs w:val="14"/>
        </w:rPr>
        <w:t xml:space="preserve">    </w:t>
      </w:r>
      <w:r>
        <w:rPr>
          <w:b/>
          <w:color w:val="002060"/>
          <w:sz w:val="24"/>
          <w:szCs w:val="24"/>
        </w:rPr>
        <w:t>Additional Resources Recommended by Participants</w:t>
      </w:r>
    </w:p>
    <w:p w14:paraId="00000030" w14:textId="77777777" w:rsidR="00BA1B2C" w:rsidRDefault="007B01FF">
      <w:pPr>
        <w:rPr>
          <w:b/>
          <w:sz w:val="16"/>
          <w:szCs w:val="16"/>
        </w:rPr>
      </w:pPr>
      <w:r>
        <w:rPr>
          <w:b/>
          <w:sz w:val="16"/>
          <w:szCs w:val="16"/>
        </w:rPr>
        <w:t xml:space="preserve"> </w:t>
      </w:r>
    </w:p>
    <w:p w14:paraId="00000031" w14:textId="77777777" w:rsidR="00BA1B2C" w:rsidRDefault="007B01FF">
      <w:pPr>
        <w:numPr>
          <w:ilvl w:val="0"/>
          <w:numId w:val="28"/>
        </w:numPr>
        <w:rPr>
          <w:sz w:val="24"/>
          <w:szCs w:val="24"/>
        </w:rPr>
      </w:pPr>
      <w:r>
        <w:rPr>
          <w:sz w:val="24"/>
          <w:szCs w:val="24"/>
        </w:rPr>
        <w:t>Roswell Park, experience in phenotypic projection</w:t>
      </w:r>
      <w:hyperlink r:id="rId10">
        <w:r>
          <w:rPr>
            <w:sz w:val="24"/>
            <w:szCs w:val="24"/>
          </w:rPr>
          <w:t xml:space="preserve"> </w:t>
        </w:r>
      </w:hyperlink>
      <w:hyperlink r:id="rId11">
        <w:r>
          <w:rPr>
            <w:color w:val="1155CC"/>
            <w:sz w:val="24"/>
            <w:szCs w:val="24"/>
            <w:u w:val="single"/>
          </w:rPr>
          <w:t>https://www.roswellpark.org/</w:t>
        </w:r>
      </w:hyperlink>
    </w:p>
    <w:p w14:paraId="00000032" w14:textId="77777777" w:rsidR="00BA1B2C" w:rsidRDefault="007B01FF">
      <w:pPr>
        <w:numPr>
          <w:ilvl w:val="0"/>
          <w:numId w:val="28"/>
        </w:numPr>
        <w:rPr>
          <w:sz w:val="24"/>
          <w:szCs w:val="24"/>
        </w:rPr>
      </w:pPr>
      <w:r>
        <w:rPr>
          <w:sz w:val="24"/>
          <w:szCs w:val="24"/>
        </w:rPr>
        <w:t xml:space="preserve">American Society of Clinical Oncology  </w:t>
      </w:r>
      <w:hyperlink r:id="rId12">
        <w:r>
          <w:rPr>
            <w:color w:val="1155CC"/>
            <w:sz w:val="24"/>
            <w:szCs w:val="24"/>
            <w:u w:val="single"/>
          </w:rPr>
          <w:t>h</w:t>
        </w:r>
        <w:r>
          <w:rPr>
            <w:color w:val="1155CC"/>
            <w:sz w:val="24"/>
            <w:szCs w:val="24"/>
            <w:u w:val="single"/>
          </w:rPr>
          <w:t>ttps://www.asco.org/</w:t>
        </w:r>
      </w:hyperlink>
    </w:p>
    <w:p w14:paraId="00000033" w14:textId="77777777" w:rsidR="00BA1B2C" w:rsidRDefault="007B01FF">
      <w:pPr>
        <w:numPr>
          <w:ilvl w:val="0"/>
          <w:numId w:val="28"/>
        </w:numPr>
        <w:rPr>
          <w:sz w:val="24"/>
          <w:szCs w:val="24"/>
        </w:rPr>
      </w:pPr>
      <w:r>
        <w:rPr>
          <w:sz w:val="24"/>
          <w:szCs w:val="24"/>
        </w:rPr>
        <w:t>NIH Science and Technology Research Infrastructure for Discovery, Experimentation, and Sustainability (STRIDES) Initiative</w:t>
      </w:r>
      <w:hyperlink r:id="rId13">
        <w:r>
          <w:rPr>
            <w:sz w:val="24"/>
            <w:szCs w:val="24"/>
          </w:rPr>
          <w:t xml:space="preserve"> </w:t>
        </w:r>
      </w:hyperlink>
      <w:hyperlink r:id="rId14">
        <w:r>
          <w:rPr>
            <w:color w:val="1155CC"/>
            <w:sz w:val="24"/>
            <w:szCs w:val="24"/>
            <w:u w:val="single"/>
          </w:rPr>
          <w:t>ht</w:t>
        </w:r>
        <w:r>
          <w:rPr>
            <w:color w:val="1155CC"/>
            <w:sz w:val="24"/>
            <w:szCs w:val="24"/>
            <w:u w:val="single"/>
          </w:rPr>
          <w:t>tps://datascience.nih.gov/strides</w:t>
        </w:r>
      </w:hyperlink>
    </w:p>
    <w:p w14:paraId="00000034" w14:textId="77777777" w:rsidR="00BA1B2C" w:rsidRDefault="007B01FF">
      <w:pPr>
        <w:numPr>
          <w:ilvl w:val="0"/>
          <w:numId w:val="28"/>
        </w:numPr>
        <w:rPr>
          <w:sz w:val="24"/>
          <w:szCs w:val="24"/>
        </w:rPr>
      </w:pPr>
      <w:r>
        <w:rPr>
          <w:sz w:val="24"/>
          <w:szCs w:val="24"/>
        </w:rPr>
        <w:t>Melanoma Research Foundation – Accelerating Research and Treatment Development</w:t>
      </w:r>
    </w:p>
    <w:p w14:paraId="00000035" w14:textId="77777777" w:rsidR="00BA1B2C" w:rsidRDefault="007B01FF">
      <w:pPr>
        <w:numPr>
          <w:ilvl w:val="1"/>
          <w:numId w:val="28"/>
        </w:numPr>
        <w:rPr>
          <w:sz w:val="24"/>
          <w:szCs w:val="24"/>
        </w:rPr>
      </w:pPr>
      <w:hyperlink r:id="rId15">
        <w:r>
          <w:rPr>
            <w:color w:val="1155CC"/>
            <w:sz w:val="24"/>
            <w:szCs w:val="24"/>
            <w:u w:val="single"/>
          </w:rPr>
          <w:t>https://melanoma.org/researc</w:t>
        </w:r>
        <w:r>
          <w:rPr>
            <w:color w:val="1155CC"/>
            <w:sz w:val="24"/>
            <w:szCs w:val="24"/>
            <w:u w:val="single"/>
          </w:rPr>
          <w:t>h-science/scientific-initiatives/mrf-breakthrough-consortium-mrfbc/</w:t>
        </w:r>
      </w:hyperlink>
    </w:p>
    <w:p w14:paraId="00000036" w14:textId="77777777" w:rsidR="00BA1B2C" w:rsidRDefault="007B01FF">
      <w:pPr>
        <w:numPr>
          <w:ilvl w:val="0"/>
          <w:numId w:val="28"/>
        </w:numPr>
        <w:rPr>
          <w:sz w:val="24"/>
          <w:szCs w:val="24"/>
        </w:rPr>
      </w:pPr>
      <w:r>
        <w:rPr>
          <w:sz w:val="24"/>
          <w:szCs w:val="24"/>
        </w:rPr>
        <w:t>Potential funding resources:</w:t>
      </w:r>
    </w:p>
    <w:p w14:paraId="00000037" w14:textId="77777777" w:rsidR="00BA1B2C" w:rsidRDefault="007B01FF">
      <w:pPr>
        <w:numPr>
          <w:ilvl w:val="1"/>
          <w:numId w:val="28"/>
        </w:numPr>
        <w:rPr>
          <w:sz w:val="24"/>
          <w:szCs w:val="24"/>
        </w:rPr>
      </w:pPr>
      <w:hyperlink r:id="rId16">
        <w:r>
          <w:rPr>
            <w:color w:val="1155CC"/>
            <w:sz w:val="24"/>
            <w:szCs w:val="24"/>
            <w:u w:val="single"/>
          </w:rPr>
          <w:t>https://grants.nih.gov/grants/guide/pa-files/par-16-349.html</w:t>
        </w:r>
      </w:hyperlink>
    </w:p>
    <w:p w14:paraId="00000038" w14:textId="77777777" w:rsidR="00BA1B2C" w:rsidRDefault="007B01FF">
      <w:pPr>
        <w:numPr>
          <w:ilvl w:val="1"/>
          <w:numId w:val="28"/>
        </w:numPr>
        <w:rPr>
          <w:sz w:val="24"/>
          <w:szCs w:val="24"/>
        </w:rPr>
      </w:pPr>
      <w:r>
        <w:rPr>
          <w:sz w:val="24"/>
          <w:szCs w:val="24"/>
        </w:rPr>
        <w:t>NCI Informatics Te</w:t>
      </w:r>
      <w:r>
        <w:rPr>
          <w:sz w:val="24"/>
          <w:szCs w:val="24"/>
        </w:rPr>
        <w:t>chnology for Cancer Research (ITCR)</w:t>
      </w:r>
      <w:hyperlink r:id="rId17">
        <w:r>
          <w:rPr>
            <w:sz w:val="24"/>
            <w:szCs w:val="24"/>
          </w:rPr>
          <w:t xml:space="preserve"> </w:t>
        </w:r>
      </w:hyperlink>
      <w:r>
        <w:fldChar w:fldCharType="begin"/>
      </w:r>
      <w:r>
        <w:instrText xml:space="preserve"> HYPERLINK "https://itcr.cancer.gov/funding-opportunities" </w:instrText>
      </w:r>
      <w:r>
        <w:fldChar w:fldCharType="separate"/>
      </w:r>
      <w:r>
        <w:rPr>
          <w:color w:val="1155CC"/>
          <w:sz w:val="24"/>
          <w:szCs w:val="24"/>
          <w:u w:val="single"/>
        </w:rPr>
        <w:t>https://itcr.cancer.gov/funding-opportunities</w:t>
      </w:r>
    </w:p>
    <w:p w14:paraId="00000039" w14:textId="77777777" w:rsidR="00BA1B2C" w:rsidRDefault="007B01FF">
      <w:pPr>
        <w:numPr>
          <w:ilvl w:val="0"/>
          <w:numId w:val="28"/>
        </w:numPr>
        <w:rPr>
          <w:sz w:val="24"/>
          <w:szCs w:val="24"/>
        </w:rPr>
      </w:pPr>
      <w:r>
        <w:fldChar w:fldCharType="end"/>
      </w:r>
      <w:r>
        <w:rPr>
          <w:sz w:val="24"/>
          <w:szCs w:val="24"/>
        </w:rPr>
        <w:t>Society for Simulation in Healthcare - Healthca</w:t>
      </w:r>
      <w:r>
        <w:rPr>
          <w:sz w:val="24"/>
          <w:szCs w:val="24"/>
        </w:rPr>
        <w:t>re Systems Modeling &amp; Simulation Affinity Group</w:t>
      </w:r>
    </w:p>
    <w:p w14:paraId="0000003A" w14:textId="77777777" w:rsidR="00BA1B2C" w:rsidRDefault="007B01FF">
      <w:pPr>
        <w:numPr>
          <w:ilvl w:val="1"/>
          <w:numId w:val="28"/>
        </w:numPr>
        <w:rPr>
          <w:sz w:val="24"/>
          <w:szCs w:val="24"/>
        </w:rPr>
      </w:pPr>
      <w:r>
        <w:fldChar w:fldCharType="begin"/>
      </w:r>
      <w:r>
        <w:instrText xml:space="preserve"> HYPERLINK "https://www.ssih.org/Interest-Groups/Healthcare-Systems-Modeling-Simulation" </w:instrText>
      </w:r>
      <w:r>
        <w:fldChar w:fldCharType="separate"/>
      </w:r>
      <w:r>
        <w:rPr>
          <w:color w:val="1155CC"/>
          <w:sz w:val="24"/>
          <w:szCs w:val="24"/>
          <w:u w:val="single"/>
        </w:rPr>
        <w:t>https://www.ssih.org/Interest-Groups/Healthcare-Systems-Modeling-Simulation</w:t>
      </w:r>
    </w:p>
    <w:p w14:paraId="0000003B" w14:textId="77777777" w:rsidR="00BA1B2C" w:rsidRDefault="007B01FF">
      <w:pPr>
        <w:numPr>
          <w:ilvl w:val="0"/>
          <w:numId w:val="28"/>
        </w:numPr>
        <w:rPr>
          <w:sz w:val="24"/>
          <w:szCs w:val="24"/>
        </w:rPr>
      </w:pPr>
      <w:r>
        <w:fldChar w:fldCharType="end"/>
      </w:r>
      <w:r>
        <w:rPr>
          <w:sz w:val="24"/>
          <w:szCs w:val="24"/>
        </w:rPr>
        <w:t>Healthcare Systems Modeling and Simulati</w:t>
      </w:r>
      <w:r>
        <w:rPr>
          <w:sz w:val="24"/>
          <w:szCs w:val="24"/>
        </w:rPr>
        <w:t>on Webinar</w:t>
      </w:r>
      <w:hyperlink r:id="rId18">
        <w:r>
          <w:rPr>
            <w:sz w:val="24"/>
            <w:szCs w:val="24"/>
          </w:rPr>
          <w:t xml:space="preserve"> </w:t>
        </w:r>
      </w:hyperlink>
      <w:r>
        <w:fldChar w:fldCharType="begin"/>
      </w:r>
      <w:r>
        <w:instrText xml:space="preserve"> HYPERLINK "https://www.youtube.com/channel/UCMWVW9plawga7UtWnISrszg/videos" </w:instrText>
      </w:r>
      <w:r>
        <w:fldChar w:fldCharType="separate"/>
      </w:r>
      <w:r>
        <w:rPr>
          <w:color w:val="1155CC"/>
          <w:sz w:val="24"/>
          <w:szCs w:val="24"/>
          <w:u w:val="single"/>
        </w:rPr>
        <w:t>https://www.youtube.com/channel/UCMWVW9plawga7UtWnISrszg/videos</w:t>
      </w:r>
    </w:p>
    <w:p w14:paraId="0000003C" w14:textId="77777777" w:rsidR="00BA1B2C" w:rsidRDefault="007B01FF">
      <w:pPr>
        <w:numPr>
          <w:ilvl w:val="0"/>
          <w:numId w:val="28"/>
        </w:numPr>
        <w:rPr>
          <w:sz w:val="24"/>
          <w:szCs w:val="24"/>
        </w:rPr>
      </w:pPr>
      <w:r>
        <w:lastRenderedPageBreak/>
        <w:fldChar w:fldCharType="end"/>
      </w:r>
      <w:r>
        <w:rPr>
          <w:sz w:val="24"/>
          <w:szCs w:val="24"/>
        </w:rPr>
        <w:t>Cancer Interventio</w:t>
      </w:r>
      <w:r>
        <w:rPr>
          <w:sz w:val="24"/>
          <w:szCs w:val="24"/>
        </w:rPr>
        <w:t xml:space="preserve">n and Surveillance Modeling Network </w:t>
      </w:r>
      <w:hyperlink r:id="rId19">
        <w:r>
          <w:rPr>
            <w:sz w:val="24"/>
            <w:szCs w:val="24"/>
          </w:rPr>
          <w:t xml:space="preserve"> </w:t>
        </w:r>
      </w:hyperlink>
      <w:hyperlink r:id="rId20">
        <w:r>
          <w:rPr>
            <w:color w:val="1155CC"/>
            <w:sz w:val="24"/>
            <w:szCs w:val="24"/>
            <w:u w:val="single"/>
          </w:rPr>
          <w:t>https://cisnet.cancer.gov/</w:t>
        </w:r>
      </w:hyperlink>
    </w:p>
    <w:p w14:paraId="0000003D" w14:textId="77777777" w:rsidR="00BA1B2C" w:rsidRDefault="007B01FF">
      <w:pPr>
        <w:numPr>
          <w:ilvl w:val="0"/>
          <w:numId w:val="28"/>
        </w:numPr>
        <w:rPr>
          <w:sz w:val="24"/>
          <w:szCs w:val="24"/>
        </w:rPr>
      </w:pPr>
      <w:r>
        <w:rPr>
          <w:sz w:val="24"/>
          <w:szCs w:val="24"/>
        </w:rPr>
        <w:t xml:space="preserve">Breast Cancer Research Foundation </w:t>
      </w:r>
      <w:hyperlink r:id="rId21">
        <w:r>
          <w:rPr>
            <w:sz w:val="24"/>
            <w:szCs w:val="24"/>
          </w:rPr>
          <w:t xml:space="preserve"> </w:t>
        </w:r>
      </w:hyperlink>
      <w:hyperlink r:id="rId22">
        <w:r>
          <w:rPr>
            <w:color w:val="1155CC"/>
            <w:sz w:val="24"/>
            <w:szCs w:val="24"/>
            <w:u w:val="single"/>
          </w:rPr>
          <w:t>https://www.bcrf.org/</w:t>
        </w:r>
      </w:hyperlink>
    </w:p>
    <w:p w14:paraId="0000003E" w14:textId="77777777" w:rsidR="00BA1B2C" w:rsidRDefault="007B01FF">
      <w:pPr>
        <w:numPr>
          <w:ilvl w:val="0"/>
          <w:numId w:val="28"/>
        </w:numPr>
        <w:rPr>
          <w:sz w:val="24"/>
          <w:szCs w:val="24"/>
        </w:rPr>
      </w:pPr>
      <w:r>
        <w:rPr>
          <w:sz w:val="24"/>
          <w:szCs w:val="24"/>
        </w:rPr>
        <w:t xml:space="preserve">Interagency Modeling and Analysis Group </w:t>
      </w:r>
      <w:hyperlink r:id="rId23">
        <w:r>
          <w:rPr>
            <w:sz w:val="24"/>
            <w:szCs w:val="24"/>
          </w:rPr>
          <w:t xml:space="preserve"> </w:t>
        </w:r>
      </w:hyperlink>
      <w:hyperlink r:id="rId24">
        <w:r>
          <w:rPr>
            <w:color w:val="1155CC"/>
            <w:sz w:val="24"/>
            <w:szCs w:val="24"/>
            <w:u w:val="single"/>
          </w:rPr>
          <w:t>ht</w:t>
        </w:r>
        <w:r>
          <w:rPr>
            <w:color w:val="1155CC"/>
            <w:sz w:val="24"/>
            <w:szCs w:val="24"/>
            <w:u w:val="single"/>
          </w:rPr>
          <w:t>tps://www.imagwiki.nibib.nih.gov/</w:t>
        </w:r>
      </w:hyperlink>
    </w:p>
    <w:p w14:paraId="0000003F" w14:textId="77777777" w:rsidR="00BA1B2C" w:rsidRDefault="007B01FF">
      <w:pPr>
        <w:numPr>
          <w:ilvl w:val="0"/>
          <w:numId w:val="28"/>
        </w:numPr>
        <w:rPr>
          <w:sz w:val="24"/>
          <w:szCs w:val="24"/>
        </w:rPr>
      </w:pPr>
      <w:r>
        <w:rPr>
          <w:sz w:val="24"/>
          <w:szCs w:val="24"/>
        </w:rPr>
        <w:t>Presentation on Industrial Digital Twins</w:t>
      </w:r>
    </w:p>
    <w:p w14:paraId="00000040" w14:textId="77777777" w:rsidR="00BA1B2C" w:rsidRDefault="007B01FF">
      <w:pPr>
        <w:numPr>
          <w:ilvl w:val="1"/>
          <w:numId w:val="28"/>
        </w:numPr>
        <w:rPr>
          <w:sz w:val="24"/>
          <w:szCs w:val="24"/>
        </w:rPr>
      </w:pPr>
      <w:hyperlink r:id="rId25">
        <w:r>
          <w:rPr>
            <w:color w:val="1155CC"/>
            <w:sz w:val="24"/>
            <w:szCs w:val="24"/>
            <w:u w:val="single"/>
          </w:rPr>
          <w:t>https://www.imagwiki.nibib.nih.gov/sites/defau</w:t>
        </w:r>
        <w:r>
          <w:rPr>
            <w:color w:val="1155CC"/>
            <w:sz w:val="24"/>
            <w:szCs w:val="24"/>
            <w:u w:val="single"/>
          </w:rPr>
          <w:t>lt/files/GE%20Digital%20Twin%20Overview%20and%20Tutorial_RRI%20v2.pdf</w:t>
        </w:r>
      </w:hyperlink>
      <w:r>
        <w:rPr>
          <w:sz w:val="24"/>
          <w:szCs w:val="24"/>
        </w:rPr>
        <w:t xml:space="preserve">  </w:t>
      </w:r>
    </w:p>
    <w:p w14:paraId="00000041" w14:textId="77777777" w:rsidR="00BA1B2C" w:rsidRDefault="007B01FF">
      <w:pPr>
        <w:rPr>
          <w:sz w:val="24"/>
          <w:szCs w:val="24"/>
        </w:rPr>
      </w:pPr>
      <w:r>
        <w:rPr>
          <w:sz w:val="24"/>
          <w:szCs w:val="24"/>
        </w:rPr>
        <w:t xml:space="preserve"> </w:t>
      </w:r>
    </w:p>
    <w:p w14:paraId="00000042" w14:textId="77777777" w:rsidR="00BA1B2C" w:rsidRDefault="007B01FF">
      <w:pPr>
        <w:rPr>
          <w:sz w:val="24"/>
          <w:szCs w:val="24"/>
        </w:rPr>
      </w:pPr>
      <w:r>
        <w:rPr>
          <w:sz w:val="24"/>
          <w:szCs w:val="24"/>
        </w:rPr>
        <w:t xml:space="preserve"> </w:t>
      </w:r>
    </w:p>
    <w:p w14:paraId="00000043" w14:textId="77777777" w:rsidR="00BA1B2C" w:rsidRDefault="007B01FF">
      <w:pPr>
        <w:rPr>
          <w:b/>
          <w:color w:val="002060"/>
          <w:sz w:val="24"/>
          <w:szCs w:val="24"/>
        </w:rPr>
      </w:pPr>
      <w:r>
        <w:rPr>
          <w:b/>
          <w:sz w:val="24"/>
          <w:szCs w:val="24"/>
        </w:rPr>
        <w:t>IV.</w:t>
      </w:r>
      <w:r>
        <w:rPr>
          <w:sz w:val="14"/>
          <w:szCs w:val="14"/>
        </w:rPr>
        <w:t xml:space="preserve">    </w:t>
      </w:r>
      <w:r>
        <w:rPr>
          <w:b/>
          <w:color w:val="002060"/>
          <w:sz w:val="24"/>
          <w:szCs w:val="24"/>
        </w:rPr>
        <w:t>Discussion Summary</w:t>
      </w:r>
    </w:p>
    <w:p w14:paraId="00000044" w14:textId="77777777" w:rsidR="00BA1B2C" w:rsidRDefault="007B01FF">
      <w:pPr>
        <w:rPr>
          <w:b/>
          <w:sz w:val="24"/>
          <w:szCs w:val="24"/>
        </w:rPr>
      </w:pPr>
      <w:r>
        <w:rPr>
          <w:b/>
          <w:sz w:val="24"/>
          <w:szCs w:val="24"/>
        </w:rPr>
        <w:t xml:space="preserve"> </w:t>
      </w:r>
    </w:p>
    <w:p w14:paraId="00000045" w14:textId="77777777" w:rsidR="00BA1B2C" w:rsidRDefault="007B01FF">
      <w:pPr>
        <w:rPr>
          <w:b/>
          <w:sz w:val="24"/>
          <w:szCs w:val="24"/>
        </w:rPr>
      </w:pPr>
      <w:r>
        <w:rPr>
          <w:b/>
          <w:sz w:val="24"/>
          <w:szCs w:val="24"/>
        </w:rPr>
        <w:t>Q – Digital Twin is an overloaded term</w:t>
      </w:r>
      <w:r>
        <w:rPr>
          <w:sz w:val="24"/>
          <w:szCs w:val="24"/>
        </w:rPr>
        <w:t>. Treatments are not so personalized and not looking at all scales. Needs to be more personalized and individualiz</w:t>
      </w:r>
      <w:r>
        <w:rPr>
          <w:sz w:val="24"/>
          <w:szCs w:val="24"/>
        </w:rPr>
        <w:t>ed.</w:t>
      </w:r>
      <w:r>
        <w:rPr>
          <w:b/>
          <w:sz w:val="24"/>
          <w:szCs w:val="24"/>
        </w:rPr>
        <w:t xml:space="preserve"> Do you think this vision is realistic and feasible in our time frames?</w:t>
      </w:r>
    </w:p>
    <w:p w14:paraId="00000046" w14:textId="77777777" w:rsidR="00BA1B2C" w:rsidRDefault="007B01FF">
      <w:pPr>
        <w:numPr>
          <w:ilvl w:val="0"/>
          <w:numId w:val="6"/>
        </w:numPr>
        <w:rPr>
          <w:sz w:val="24"/>
          <w:szCs w:val="24"/>
        </w:rPr>
      </w:pPr>
      <w:r>
        <w:rPr>
          <w:sz w:val="24"/>
          <w:szCs w:val="24"/>
        </w:rPr>
        <w:t>There seems to be everything for everyone.</w:t>
      </w:r>
    </w:p>
    <w:p w14:paraId="00000047" w14:textId="77777777" w:rsidR="00BA1B2C" w:rsidRDefault="007B01FF">
      <w:pPr>
        <w:numPr>
          <w:ilvl w:val="0"/>
          <w:numId w:val="6"/>
        </w:numPr>
        <w:rPr>
          <w:ins w:id="1" w:author="Ilya Shmulevich" w:date="2019-07-23T18:03:00Z"/>
          <w:sz w:val="24"/>
          <w:szCs w:val="24"/>
        </w:rPr>
      </w:pPr>
      <w:r>
        <w:rPr>
          <w:sz w:val="24"/>
          <w:szCs w:val="24"/>
        </w:rPr>
        <w:t>This is a big area – Digital Twin in “focused conditions” – “disease focus”</w:t>
      </w:r>
    </w:p>
    <w:p w14:paraId="00000048" w14:textId="77777777" w:rsidR="00BA1B2C" w:rsidRDefault="007B01FF">
      <w:pPr>
        <w:numPr>
          <w:ilvl w:val="0"/>
          <w:numId w:val="6"/>
        </w:numPr>
        <w:rPr>
          <w:sz w:val="24"/>
          <w:szCs w:val="24"/>
        </w:rPr>
      </w:pPr>
      <w:ins w:id="2" w:author="Ilya Shmulevich" w:date="2019-07-23T18:03:00Z">
        <w:r>
          <w:rPr>
            <w:sz w:val="24"/>
            <w:szCs w:val="24"/>
          </w:rPr>
          <w:t>I also wonder whether the term “twin” needs to encompass the o</w:t>
        </w:r>
        <w:r>
          <w:rPr>
            <w:sz w:val="24"/>
            <w:szCs w:val="24"/>
          </w:rPr>
          <w:t>rganismal scale or whether it can stop at a lower scale, such as organ/tissue, which can then be linked to phenotype (perhaps not mechanistically, but statistically)</w:t>
        </w:r>
      </w:ins>
    </w:p>
    <w:p w14:paraId="00000049" w14:textId="77777777" w:rsidR="00BA1B2C" w:rsidRDefault="007B01FF">
      <w:pPr>
        <w:rPr>
          <w:sz w:val="24"/>
          <w:szCs w:val="24"/>
        </w:rPr>
      </w:pPr>
      <w:r>
        <w:rPr>
          <w:sz w:val="24"/>
          <w:szCs w:val="24"/>
        </w:rPr>
        <w:t xml:space="preserve"> </w:t>
      </w:r>
    </w:p>
    <w:p w14:paraId="0000004A" w14:textId="77777777" w:rsidR="00BA1B2C" w:rsidRDefault="007B01FF">
      <w:pPr>
        <w:rPr>
          <w:b/>
          <w:sz w:val="24"/>
          <w:szCs w:val="24"/>
        </w:rPr>
      </w:pPr>
      <w:r>
        <w:rPr>
          <w:b/>
          <w:sz w:val="24"/>
          <w:szCs w:val="24"/>
        </w:rPr>
        <w:t>Q –</w:t>
      </w:r>
      <w:r>
        <w:rPr>
          <w:sz w:val="24"/>
          <w:szCs w:val="24"/>
        </w:rPr>
        <w:t xml:space="preserve"> </w:t>
      </w:r>
      <w:r>
        <w:rPr>
          <w:b/>
          <w:sz w:val="24"/>
          <w:szCs w:val="24"/>
        </w:rPr>
        <w:t xml:space="preserve">What type of cancer would be important to study in this context? Which community is </w:t>
      </w:r>
      <w:r>
        <w:rPr>
          <w:b/>
          <w:sz w:val="24"/>
          <w:szCs w:val="24"/>
        </w:rPr>
        <w:t>open to trying this?</w:t>
      </w:r>
    </w:p>
    <w:p w14:paraId="0000004B" w14:textId="77777777" w:rsidR="00BA1B2C" w:rsidRDefault="007B01FF">
      <w:pPr>
        <w:numPr>
          <w:ilvl w:val="0"/>
          <w:numId w:val="24"/>
        </w:numPr>
        <w:rPr>
          <w:sz w:val="24"/>
          <w:szCs w:val="24"/>
        </w:rPr>
      </w:pPr>
      <w:r>
        <w:rPr>
          <w:sz w:val="24"/>
          <w:szCs w:val="24"/>
        </w:rPr>
        <w:t>Breast cancer Foundation and community may be an area to start.</w:t>
      </w:r>
    </w:p>
    <w:p w14:paraId="0000004C" w14:textId="77777777" w:rsidR="00BA1B2C" w:rsidRDefault="007B01FF">
      <w:pPr>
        <w:rPr>
          <w:sz w:val="16"/>
          <w:szCs w:val="16"/>
        </w:rPr>
      </w:pPr>
      <w:r>
        <w:rPr>
          <w:sz w:val="16"/>
          <w:szCs w:val="16"/>
        </w:rPr>
        <w:t xml:space="preserve"> </w:t>
      </w:r>
    </w:p>
    <w:p w14:paraId="0000004D" w14:textId="77777777" w:rsidR="00BA1B2C" w:rsidRDefault="007B01FF">
      <w:pPr>
        <w:numPr>
          <w:ilvl w:val="0"/>
          <w:numId w:val="13"/>
        </w:numPr>
        <w:rPr>
          <w:sz w:val="24"/>
          <w:szCs w:val="24"/>
        </w:rPr>
      </w:pPr>
      <w:r>
        <w:rPr>
          <w:sz w:val="24"/>
          <w:szCs w:val="24"/>
        </w:rPr>
        <w:t>Melanoma area: Open to Immunotherapy options.</w:t>
      </w:r>
    </w:p>
    <w:p w14:paraId="0000004E" w14:textId="77777777" w:rsidR="00BA1B2C" w:rsidRDefault="007B01FF">
      <w:pPr>
        <w:rPr>
          <w:sz w:val="16"/>
          <w:szCs w:val="16"/>
        </w:rPr>
      </w:pPr>
      <w:r>
        <w:rPr>
          <w:sz w:val="16"/>
          <w:szCs w:val="16"/>
        </w:rPr>
        <w:t xml:space="preserve"> </w:t>
      </w:r>
    </w:p>
    <w:p w14:paraId="0000004F" w14:textId="77777777" w:rsidR="00BA1B2C" w:rsidRDefault="007B01FF">
      <w:pPr>
        <w:numPr>
          <w:ilvl w:val="0"/>
          <w:numId w:val="26"/>
        </w:numPr>
        <w:rPr>
          <w:sz w:val="24"/>
          <w:szCs w:val="24"/>
        </w:rPr>
      </w:pPr>
      <w:r>
        <w:rPr>
          <w:sz w:val="24"/>
          <w:szCs w:val="24"/>
        </w:rPr>
        <w:t>Many single lab options – common software ecosystem instead of multiple labs doing things individually.</w:t>
      </w:r>
    </w:p>
    <w:p w14:paraId="00000050" w14:textId="77777777" w:rsidR="00BA1B2C" w:rsidRDefault="007B01FF">
      <w:pPr>
        <w:rPr>
          <w:sz w:val="16"/>
          <w:szCs w:val="16"/>
        </w:rPr>
      </w:pPr>
      <w:r>
        <w:rPr>
          <w:sz w:val="16"/>
          <w:szCs w:val="16"/>
        </w:rPr>
        <w:t xml:space="preserve"> </w:t>
      </w:r>
    </w:p>
    <w:p w14:paraId="00000051" w14:textId="77777777" w:rsidR="00BA1B2C" w:rsidRDefault="007B01FF">
      <w:pPr>
        <w:numPr>
          <w:ilvl w:val="0"/>
          <w:numId w:val="7"/>
        </w:numPr>
        <w:rPr>
          <w:sz w:val="24"/>
          <w:szCs w:val="24"/>
        </w:rPr>
      </w:pPr>
      <w:r>
        <w:rPr>
          <w:sz w:val="24"/>
          <w:szCs w:val="24"/>
        </w:rPr>
        <w:t>May require SOFTWARE ENGINEERS and DATA STANDARDS</w:t>
      </w:r>
    </w:p>
    <w:p w14:paraId="00000052" w14:textId="77777777" w:rsidR="00BA1B2C" w:rsidRDefault="007B01FF">
      <w:pPr>
        <w:numPr>
          <w:ilvl w:val="1"/>
          <w:numId w:val="7"/>
        </w:numPr>
        <w:rPr>
          <w:sz w:val="24"/>
          <w:szCs w:val="24"/>
        </w:rPr>
      </w:pPr>
      <w:r>
        <w:rPr>
          <w:sz w:val="24"/>
          <w:szCs w:val="24"/>
        </w:rPr>
        <w:t>This will take a lot to put together a DATA DASHBOARD and INTERFACE EXPERTS; mock-ups and patient ad</w:t>
      </w:r>
      <w:r>
        <w:rPr>
          <w:sz w:val="24"/>
          <w:szCs w:val="24"/>
        </w:rPr>
        <w:t>vocates asking for what they wanted (be a part of the design process)</w:t>
      </w:r>
    </w:p>
    <w:p w14:paraId="00000053" w14:textId="77777777" w:rsidR="00BA1B2C" w:rsidRDefault="007B01FF">
      <w:pPr>
        <w:rPr>
          <w:sz w:val="16"/>
          <w:szCs w:val="16"/>
        </w:rPr>
      </w:pPr>
      <w:r>
        <w:rPr>
          <w:sz w:val="16"/>
          <w:szCs w:val="16"/>
        </w:rPr>
        <w:t xml:space="preserve"> </w:t>
      </w:r>
    </w:p>
    <w:p w14:paraId="00000054" w14:textId="77777777" w:rsidR="00BA1B2C" w:rsidRDefault="007B01FF">
      <w:pPr>
        <w:numPr>
          <w:ilvl w:val="0"/>
          <w:numId w:val="31"/>
        </w:numPr>
        <w:rPr>
          <w:sz w:val="24"/>
          <w:szCs w:val="24"/>
        </w:rPr>
      </w:pPr>
      <w:r>
        <w:rPr>
          <w:sz w:val="24"/>
          <w:szCs w:val="24"/>
        </w:rPr>
        <w:t>Prostate and Lung? Imaging modalities for lung cancer, for example, could be an option.</w:t>
      </w:r>
    </w:p>
    <w:p w14:paraId="00000055" w14:textId="77777777" w:rsidR="00BA1B2C" w:rsidRDefault="007B01FF">
      <w:pPr>
        <w:numPr>
          <w:ilvl w:val="1"/>
          <w:numId w:val="31"/>
        </w:numPr>
        <w:rPr>
          <w:sz w:val="24"/>
          <w:szCs w:val="24"/>
        </w:rPr>
      </w:pPr>
      <w:r>
        <w:rPr>
          <w:sz w:val="24"/>
          <w:szCs w:val="24"/>
        </w:rPr>
        <w:t>Phenotypic projection – Roswell Park (Miranda Lynch)</w:t>
      </w:r>
    </w:p>
    <w:p w14:paraId="00000056" w14:textId="77777777" w:rsidR="00BA1B2C" w:rsidRDefault="007B01FF">
      <w:pPr>
        <w:numPr>
          <w:ilvl w:val="1"/>
          <w:numId w:val="31"/>
        </w:numPr>
        <w:rPr>
          <w:sz w:val="24"/>
          <w:szCs w:val="24"/>
        </w:rPr>
      </w:pPr>
      <w:commentRangeStart w:id="3"/>
      <w:commentRangeStart w:id="4"/>
      <w:r>
        <w:rPr>
          <w:sz w:val="24"/>
          <w:szCs w:val="24"/>
        </w:rPr>
        <w:t>Major lung cancer data is publicly availabl</w:t>
      </w:r>
      <w:r>
        <w:rPr>
          <w:sz w:val="24"/>
          <w:szCs w:val="24"/>
        </w:rPr>
        <w:t>e</w:t>
      </w:r>
      <w:commentRangeEnd w:id="3"/>
      <w:r>
        <w:commentReference w:id="3"/>
      </w:r>
      <w:commentRangeEnd w:id="4"/>
      <w:r>
        <w:commentReference w:id="4"/>
      </w:r>
    </w:p>
    <w:p w14:paraId="00000057" w14:textId="77777777" w:rsidR="00BA1B2C" w:rsidRDefault="007B01FF">
      <w:pPr>
        <w:rPr>
          <w:sz w:val="24"/>
          <w:szCs w:val="24"/>
        </w:rPr>
      </w:pPr>
      <w:r>
        <w:rPr>
          <w:sz w:val="24"/>
          <w:szCs w:val="24"/>
        </w:rPr>
        <w:t xml:space="preserve">   </w:t>
      </w:r>
      <w:r>
        <w:rPr>
          <w:sz w:val="24"/>
          <w:szCs w:val="24"/>
        </w:rPr>
        <w:tab/>
      </w:r>
    </w:p>
    <w:p w14:paraId="00000058" w14:textId="77777777" w:rsidR="00BA1B2C" w:rsidRDefault="00BA1B2C">
      <w:pPr>
        <w:rPr>
          <w:sz w:val="24"/>
          <w:szCs w:val="24"/>
        </w:rPr>
      </w:pPr>
    </w:p>
    <w:p w14:paraId="00000059" w14:textId="77777777" w:rsidR="00BA1B2C" w:rsidRDefault="007B01FF">
      <w:pPr>
        <w:rPr>
          <w:b/>
          <w:sz w:val="24"/>
          <w:szCs w:val="24"/>
        </w:rPr>
      </w:pPr>
      <w:r>
        <w:rPr>
          <w:b/>
          <w:sz w:val="24"/>
          <w:szCs w:val="24"/>
        </w:rPr>
        <w:t>Q –</w:t>
      </w:r>
      <w:r>
        <w:rPr>
          <w:sz w:val="24"/>
          <w:szCs w:val="24"/>
        </w:rPr>
        <w:t xml:space="preserve"> </w:t>
      </w:r>
      <w:r>
        <w:rPr>
          <w:b/>
          <w:sz w:val="24"/>
          <w:szCs w:val="24"/>
        </w:rPr>
        <w:t>VA Data Availability? What about Prostate cancer?</w:t>
      </w:r>
    </w:p>
    <w:p w14:paraId="0000005A" w14:textId="77777777" w:rsidR="00BA1B2C" w:rsidRDefault="007B01FF">
      <w:pPr>
        <w:numPr>
          <w:ilvl w:val="0"/>
          <w:numId w:val="34"/>
        </w:numPr>
        <w:rPr>
          <w:ins w:id="5" w:author="Ilya Shmulevich" w:date="2019-07-23T18:07:00Z"/>
          <w:sz w:val="24"/>
          <w:szCs w:val="24"/>
        </w:rPr>
      </w:pPr>
      <w:r>
        <w:rPr>
          <w:sz w:val="24"/>
          <w:szCs w:val="24"/>
        </w:rPr>
        <w:t>Cancer Registries have info at time of diagnosis and recurrence, but not necessarily trajectory; doing a lot of large-scale data linkages.</w:t>
      </w:r>
    </w:p>
    <w:p w14:paraId="0000005B" w14:textId="77777777" w:rsidR="00BA1B2C" w:rsidRDefault="007B01FF">
      <w:pPr>
        <w:numPr>
          <w:ilvl w:val="0"/>
          <w:numId w:val="34"/>
        </w:numPr>
        <w:rPr>
          <w:sz w:val="24"/>
          <w:szCs w:val="24"/>
        </w:rPr>
      </w:pPr>
      <w:ins w:id="6" w:author="Ilya Shmulevich" w:date="2019-07-23T18:07:00Z">
        <w:r>
          <w:rPr>
            <w:sz w:val="24"/>
            <w:szCs w:val="24"/>
          </w:rPr>
          <w:t>would be great to have data from full body CT sca</w:t>
        </w:r>
        <w:r>
          <w:rPr>
            <w:sz w:val="24"/>
            <w:szCs w:val="24"/>
          </w:rPr>
          <w:t xml:space="preserve">nner; e.g. </w:t>
        </w:r>
        <w:r>
          <w:fldChar w:fldCharType="begin"/>
        </w:r>
        <w:r>
          <w:instrText>HYPERLINK "https://www.ncbi.nlm.nih.gov/pmc/articles/PMC5750522/"</w:instrText>
        </w:r>
        <w:r>
          <w:fldChar w:fldCharType="separate"/>
        </w:r>
        <w:r>
          <w:rPr>
            <w:sz w:val="24"/>
            <w:szCs w:val="24"/>
          </w:rPr>
          <w:t>https://www.ncbi.nlm.nih.gov/pmc/articles/PMC5750522/</w:t>
        </w:r>
        <w:r>
          <w:fldChar w:fldCharType="end"/>
        </w:r>
      </w:ins>
    </w:p>
    <w:p w14:paraId="0000005C" w14:textId="77777777" w:rsidR="00BA1B2C" w:rsidRDefault="007B01FF">
      <w:pPr>
        <w:rPr>
          <w:sz w:val="24"/>
          <w:szCs w:val="24"/>
        </w:rPr>
      </w:pPr>
      <w:r>
        <w:rPr>
          <w:sz w:val="24"/>
          <w:szCs w:val="24"/>
        </w:rPr>
        <w:lastRenderedPageBreak/>
        <w:t xml:space="preserve"> </w:t>
      </w:r>
    </w:p>
    <w:p w14:paraId="0000005D" w14:textId="77777777" w:rsidR="00BA1B2C" w:rsidRDefault="007B01FF">
      <w:pPr>
        <w:rPr>
          <w:b/>
          <w:sz w:val="24"/>
          <w:szCs w:val="24"/>
        </w:rPr>
      </w:pPr>
      <w:r>
        <w:rPr>
          <w:b/>
          <w:sz w:val="24"/>
          <w:szCs w:val="24"/>
        </w:rPr>
        <w:t>Challenges</w:t>
      </w:r>
    </w:p>
    <w:p w14:paraId="0000005E" w14:textId="77777777" w:rsidR="00BA1B2C" w:rsidRDefault="007B01FF">
      <w:pPr>
        <w:numPr>
          <w:ilvl w:val="0"/>
          <w:numId w:val="30"/>
        </w:numPr>
        <w:rPr>
          <w:sz w:val="24"/>
          <w:szCs w:val="24"/>
        </w:rPr>
      </w:pPr>
      <w:r>
        <w:rPr>
          <w:sz w:val="24"/>
          <w:szCs w:val="24"/>
        </w:rPr>
        <w:t>How do we get new sources of data to enable trajectory modeling and bring in all points – genomics, social fac</w:t>
      </w:r>
      <w:r>
        <w:rPr>
          <w:sz w:val="24"/>
          <w:szCs w:val="24"/>
        </w:rPr>
        <w:t>tors, etc.? How do we find and aggregate data?</w:t>
      </w:r>
    </w:p>
    <w:p w14:paraId="0000005F" w14:textId="77777777" w:rsidR="00BA1B2C" w:rsidRDefault="007B01FF">
      <w:pPr>
        <w:rPr>
          <w:sz w:val="16"/>
          <w:szCs w:val="16"/>
        </w:rPr>
      </w:pPr>
      <w:r>
        <w:rPr>
          <w:sz w:val="16"/>
          <w:szCs w:val="16"/>
        </w:rPr>
        <w:t xml:space="preserve"> </w:t>
      </w:r>
    </w:p>
    <w:p w14:paraId="00000060" w14:textId="77777777" w:rsidR="00BA1B2C" w:rsidRDefault="007B01FF">
      <w:pPr>
        <w:numPr>
          <w:ilvl w:val="0"/>
          <w:numId w:val="17"/>
        </w:numPr>
        <w:rPr>
          <w:sz w:val="24"/>
          <w:szCs w:val="24"/>
        </w:rPr>
      </w:pPr>
      <w:r>
        <w:rPr>
          <w:sz w:val="24"/>
          <w:szCs w:val="24"/>
        </w:rPr>
        <w:t>One-off versus longitudinal data – how do we collect and automatically annotate?</w:t>
      </w:r>
    </w:p>
    <w:p w14:paraId="00000061" w14:textId="77777777" w:rsidR="00BA1B2C" w:rsidRDefault="007B01FF">
      <w:pPr>
        <w:numPr>
          <w:ilvl w:val="1"/>
          <w:numId w:val="17"/>
        </w:numPr>
        <w:rPr>
          <w:sz w:val="24"/>
          <w:szCs w:val="24"/>
        </w:rPr>
      </w:pPr>
      <w:r>
        <w:rPr>
          <w:sz w:val="24"/>
          <w:szCs w:val="24"/>
        </w:rPr>
        <w:t>Lung cancer may be a good start – patient trajectory is a lot shorter</w:t>
      </w:r>
    </w:p>
    <w:p w14:paraId="00000062" w14:textId="77777777" w:rsidR="00BA1B2C" w:rsidRDefault="007B01FF">
      <w:pPr>
        <w:rPr>
          <w:sz w:val="16"/>
          <w:szCs w:val="16"/>
        </w:rPr>
      </w:pPr>
      <w:r>
        <w:rPr>
          <w:sz w:val="16"/>
          <w:szCs w:val="16"/>
        </w:rPr>
        <w:t xml:space="preserve"> </w:t>
      </w:r>
    </w:p>
    <w:p w14:paraId="00000063" w14:textId="77777777" w:rsidR="00BA1B2C" w:rsidRDefault="007B01FF">
      <w:pPr>
        <w:numPr>
          <w:ilvl w:val="0"/>
          <w:numId w:val="9"/>
        </w:numPr>
        <w:rPr>
          <w:sz w:val="24"/>
          <w:szCs w:val="24"/>
        </w:rPr>
      </w:pPr>
      <w:r>
        <w:rPr>
          <w:sz w:val="24"/>
          <w:szCs w:val="24"/>
        </w:rPr>
        <w:t>How do we ensure linkages with sensors and that data becomes available in real-time in daily, continuous feeds?</w:t>
      </w:r>
    </w:p>
    <w:p w14:paraId="00000064" w14:textId="77777777" w:rsidR="00BA1B2C" w:rsidRDefault="007B01FF">
      <w:pPr>
        <w:rPr>
          <w:sz w:val="16"/>
          <w:szCs w:val="16"/>
        </w:rPr>
      </w:pPr>
      <w:r>
        <w:rPr>
          <w:sz w:val="16"/>
          <w:szCs w:val="16"/>
        </w:rPr>
        <w:t xml:space="preserve"> </w:t>
      </w:r>
    </w:p>
    <w:p w14:paraId="00000065" w14:textId="77777777" w:rsidR="00BA1B2C" w:rsidRDefault="007B01FF">
      <w:pPr>
        <w:numPr>
          <w:ilvl w:val="0"/>
          <w:numId w:val="22"/>
        </w:numPr>
        <w:rPr>
          <w:sz w:val="24"/>
          <w:szCs w:val="24"/>
        </w:rPr>
      </w:pPr>
      <w:r>
        <w:rPr>
          <w:sz w:val="24"/>
          <w:szCs w:val="24"/>
        </w:rPr>
        <w:t>How do we incorporate novel therapies and predict outcomes?</w:t>
      </w:r>
    </w:p>
    <w:p w14:paraId="00000066" w14:textId="77777777" w:rsidR="00BA1B2C" w:rsidRDefault="007B01FF">
      <w:pPr>
        <w:rPr>
          <w:sz w:val="16"/>
          <w:szCs w:val="16"/>
        </w:rPr>
      </w:pPr>
      <w:r>
        <w:rPr>
          <w:sz w:val="16"/>
          <w:szCs w:val="16"/>
        </w:rPr>
        <w:t xml:space="preserve"> </w:t>
      </w:r>
    </w:p>
    <w:p w14:paraId="00000067" w14:textId="77777777" w:rsidR="00BA1B2C" w:rsidRDefault="007B01FF">
      <w:pPr>
        <w:numPr>
          <w:ilvl w:val="0"/>
          <w:numId w:val="2"/>
        </w:numPr>
        <w:rPr>
          <w:sz w:val="24"/>
          <w:szCs w:val="24"/>
        </w:rPr>
      </w:pPr>
      <w:r>
        <w:rPr>
          <w:sz w:val="24"/>
          <w:szCs w:val="24"/>
        </w:rPr>
        <w:t>How do we represent patients, their clinical history, contextual factors, and outcomes of interest?</w:t>
      </w:r>
    </w:p>
    <w:p w14:paraId="00000068" w14:textId="77777777" w:rsidR="00BA1B2C" w:rsidRDefault="007B01FF">
      <w:pPr>
        <w:rPr>
          <w:sz w:val="24"/>
          <w:szCs w:val="24"/>
        </w:rPr>
      </w:pPr>
      <w:r>
        <w:rPr>
          <w:sz w:val="24"/>
          <w:szCs w:val="24"/>
        </w:rPr>
        <w:t xml:space="preserve"> </w:t>
      </w:r>
    </w:p>
    <w:p w14:paraId="00000069" w14:textId="77777777" w:rsidR="00BA1B2C" w:rsidRDefault="007B01FF">
      <w:pPr>
        <w:numPr>
          <w:ilvl w:val="0"/>
          <w:numId w:val="18"/>
        </w:numPr>
        <w:rPr>
          <w:sz w:val="24"/>
          <w:szCs w:val="24"/>
        </w:rPr>
      </w:pPr>
      <w:r>
        <w:rPr>
          <w:sz w:val="24"/>
          <w:szCs w:val="24"/>
        </w:rPr>
        <w:t xml:space="preserve">How do we use the </w:t>
      </w:r>
      <w:commentRangeStart w:id="7"/>
      <w:r>
        <w:rPr>
          <w:sz w:val="24"/>
          <w:szCs w:val="24"/>
        </w:rPr>
        <w:t>Electronic health record at scale to do this kind of work</w:t>
      </w:r>
      <w:commentRangeEnd w:id="7"/>
      <w:r>
        <w:commentReference w:id="7"/>
      </w:r>
      <w:r>
        <w:rPr>
          <w:sz w:val="24"/>
          <w:szCs w:val="24"/>
        </w:rPr>
        <w:t>?</w:t>
      </w:r>
    </w:p>
    <w:p w14:paraId="0000006A" w14:textId="77777777" w:rsidR="00BA1B2C" w:rsidRDefault="007B01FF">
      <w:pPr>
        <w:rPr>
          <w:sz w:val="24"/>
          <w:szCs w:val="24"/>
        </w:rPr>
      </w:pPr>
      <w:r>
        <w:rPr>
          <w:sz w:val="24"/>
          <w:szCs w:val="24"/>
        </w:rPr>
        <w:t xml:space="preserve"> </w:t>
      </w:r>
    </w:p>
    <w:p w14:paraId="0000006B" w14:textId="77777777" w:rsidR="00BA1B2C" w:rsidRDefault="007B01FF">
      <w:pPr>
        <w:numPr>
          <w:ilvl w:val="0"/>
          <w:numId w:val="15"/>
        </w:numPr>
        <w:rPr>
          <w:sz w:val="24"/>
          <w:szCs w:val="24"/>
        </w:rPr>
      </w:pPr>
      <w:r>
        <w:rPr>
          <w:sz w:val="24"/>
          <w:szCs w:val="24"/>
        </w:rPr>
        <w:t xml:space="preserve">How do we identify and measures treatment-related adverse responses?   </w:t>
      </w:r>
    </w:p>
    <w:p w14:paraId="0000006C" w14:textId="77777777" w:rsidR="00BA1B2C" w:rsidRDefault="00BA1B2C">
      <w:pPr>
        <w:ind w:left="720"/>
        <w:rPr>
          <w:sz w:val="24"/>
          <w:szCs w:val="24"/>
        </w:rPr>
      </w:pPr>
    </w:p>
    <w:p w14:paraId="0000006D" w14:textId="77777777" w:rsidR="00BA1B2C" w:rsidRDefault="00BA1B2C">
      <w:pPr>
        <w:ind w:left="720"/>
        <w:rPr>
          <w:sz w:val="24"/>
          <w:szCs w:val="24"/>
        </w:rPr>
      </w:pPr>
    </w:p>
    <w:p w14:paraId="0000006E" w14:textId="77777777" w:rsidR="00BA1B2C" w:rsidRDefault="007B01FF">
      <w:pPr>
        <w:rPr>
          <w:b/>
          <w:sz w:val="24"/>
          <w:szCs w:val="24"/>
        </w:rPr>
      </w:pPr>
      <w:r>
        <w:rPr>
          <w:b/>
          <w:sz w:val="24"/>
          <w:szCs w:val="24"/>
        </w:rPr>
        <w:t>Specialty Areas and Collaborators</w:t>
      </w:r>
    </w:p>
    <w:p w14:paraId="0000006F" w14:textId="77777777" w:rsidR="00BA1B2C" w:rsidRDefault="007B01FF">
      <w:pPr>
        <w:numPr>
          <w:ilvl w:val="0"/>
          <w:numId w:val="12"/>
        </w:numPr>
        <w:rPr>
          <w:sz w:val="24"/>
          <w:szCs w:val="24"/>
        </w:rPr>
      </w:pPr>
      <w:r>
        <w:rPr>
          <w:sz w:val="24"/>
          <w:szCs w:val="24"/>
        </w:rPr>
        <w:t>How do clinicians see this as useful?</w:t>
      </w:r>
    </w:p>
    <w:p w14:paraId="00000070" w14:textId="77777777" w:rsidR="00BA1B2C" w:rsidRDefault="007B01FF">
      <w:pPr>
        <w:numPr>
          <w:ilvl w:val="0"/>
          <w:numId w:val="12"/>
        </w:numPr>
        <w:rPr>
          <w:sz w:val="24"/>
          <w:szCs w:val="24"/>
        </w:rPr>
      </w:pPr>
      <w:r>
        <w:rPr>
          <w:sz w:val="24"/>
          <w:szCs w:val="24"/>
        </w:rPr>
        <w:t>HCI: Human-computer interaction</w:t>
      </w:r>
    </w:p>
    <w:p w14:paraId="00000071" w14:textId="77777777" w:rsidR="00BA1B2C" w:rsidRDefault="007B01FF">
      <w:pPr>
        <w:numPr>
          <w:ilvl w:val="0"/>
          <w:numId w:val="12"/>
        </w:numPr>
        <w:rPr>
          <w:sz w:val="24"/>
          <w:szCs w:val="24"/>
        </w:rPr>
      </w:pPr>
      <w:r>
        <w:rPr>
          <w:sz w:val="24"/>
          <w:szCs w:val="24"/>
        </w:rPr>
        <w:t>User interface people</w:t>
      </w:r>
    </w:p>
    <w:p w14:paraId="00000072" w14:textId="77777777" w:rsidR="00BA1B2C" w:rsidRDefault="007B01FF">
      <w:pPr>
        <w:numPr>
          <w:ilvl w:val="0"/>
          <w:numId w:val="12"/>
        </w:numPr>
        <w:rPr>
          <w:sz w:val="24"/>
          <w:szCs w:val="24"/>
        </w:rPr>
      </w:pPr>
      <w:r>
        <w:rPr>
          <w:sz w:val="24"/>
          <w:szCs w:val="24"/>
        </w:rPr>
        <w:t>Data visualization</w:t>
      </w:r>
    </w:p>
    <w:p w14:paraId="00000073" w14:textId="77777777" w:rsidR="00BA1B2C" w:rsidRDefault="007B01FF">
      <w:pPr>
        <w:numPr>
          <w:ilvl w:val="0"/>
          <w:numId w:val="12"/>
        </w:numPr>
        <w:rPr>
          <w:sz w:val="24"/>
          <w:szCs w:val="24"/>
        </w:rPr>
      </w:pPr>
      <w:r>
        <w:rPr>
          <w:sz w:val="24"/>
          <w:szCs w:val="24"/>
        </w:rPr>
        <w:t>Uncertainty quantification</w:t>
      </w:r>
    </w:p>
    <w:p w14:paraId="00000074" w14:textId="77777777" w:rsidR="00BA1B2C" w:rsidRDefault="007B01FF">
      <w:pPr>
        <w:numPr>
          <w:ilvl w:val="0"/>
          <w:numId w:val="12"/>
        </w:numPr>
        <w:rPr>
          <w:sz w:val="24"/>
          <w:szCs w:val="24"/>
        </w:rPr>
      </w:pPr>
      <w:r>
        <w:rPr>
          <w:sz w:val="24"/>
          <w:szCs w:val="24"/>
        </w:rPr>
        <w:t>Bring mechanistic and ML modeling – nucleate work</w:t>
      </w:r>
    </w:p>
    <w:p w14:paraId="00000075" w14:textId="77777777" w:rsidR="00BA1B2C" w:rsidRDefault="007B01FF">
      <w:pPr>
        <w:numPr>
          <w:ilvl w:val="0"/>
          <w:numId w:val="12"/>
        </w:numPr>
        <w:rPr>
          <w:sz w:val="24"/>
          <w:szCs w:val="24"/>
        </w:rPr>
      </w:pPr>
      <w:r>
        <w:rPr>
          <w:sz w:val="24"/>
          <w:szCs w:val="24"/>
        </w:rPr>
        <w:t>Oncology physicians and research</w:t>
      </w:r>
      <w:r>
        <w:rPr>
          <w:sz w:val="24"/>
          <w:szCs w:val="24"/>
        </w:rPr>
        <w:t>ers – pull from the NCI community – want to engage them from the beginning to get physician voice.</w:t>
      </w:r>
    </w:p>
    <w:p w14:paraId="00000076" w14:textId="77777777" w:rsidR="00BA1B2C" w:rsidRDefault="007B01FF">
      <w:pPr>
        <w:numPr>
          <w:ilvl w:val="0"/>
          <w:numId w:val="12"/>
        </w:numPr>
        <w:rPr>
          <w:sz w:val="24"/>
          <w:szCs w:val="24"/>
        </w:rPr>
      </w:pPr>
      <w:r>
        <w:rPr>
          <w:sz w:val="24"/>
          <w:szCs w:val="24"/>
        </w:rPr>
        <w:t>Reach out to community meetings – ASCO (great place to engage clinicians and get them involved)</w:t>
      </w:r>
    </w:p>
    <w:p w14:paraId="00000077" w14:textId="77777777" w:rsidR="00BA1B2C" w:rsidRDefault="007B01FF">
      <w:pPr>
        <w:numPr>
          <w:ilvl w:val="0"/>
          <w:numId w:val="12"/>
        </w:numPr>
        <w:rPr>
          <w:sz w:val="24"/>
          <w:szCs w:val="24"/>
        </w:rPr>
      </w:pPr>
      <w:r>
        <w:rPr>
          <w:sz w:val="24"/>
          <w:szCs w:val="24"/>
        </w:rPr>
        <w:t>Identify champions from your own collaborations.</w:t>
      </w:r>
    </w:p>
    <w:p w14:paraId="00000078" w14:textId="77777777" w:rsidR="00BA1B2C" w:rsidRDefault="007B01FF">
      <w:pPr>
        <w:rPr>
          <w:b/>
          <w:sz w:val="24"/>
          <w:szCs w:val="24"/>
        </w:rPr>
      </w:pPr>
      <w:r>
        <w:rPr>
          <w:b/>
          <w:sz w:val="24"/>
          <w:szCs w:val="24"/>
        </w:rPr>
        <w:t xml:space="preserve"> </w:t>
      </w:r>
    </w:p>
    <w:p w14:paraId="00000079" w14:textId="77777777" w:rsidR="00BA1B2C" w:rsidRDefault="00BA1B2C">
      <w:pPr>
        <w:rPr>
          <w:b/>
          <w:sz w:val="24"/>
          <w:szCs w:val="24"/>
        </w:rPr>
      </w:pPr>
    </w:p>
    <w:p w14:paraId="0000007A" w14:textId="77777777" w:rsidR="00BA1B2C" w:rsidRDefault="00BA1B2C">
      <w:pPr>
        <w:rPr>
          <w:b/>
          <w:sz w:val="24"/>
          <w:szCs w:val="24"/>
        </w:rPr>
      </w:pPr>
    </w:p>
    <w:p w14:paraId="0000007B" w14:textId="77777777" w:rsidR="00BA1B2C" w:rsidRDefault="00BA1B2C">
      <w:pPr>
        <w:rPr>
          <w:b/>
          <w:sz w:val="24"/>
          <w:szCs w:val="24"/>
        </w:rPr>
      </w:pPr>
    </w:p>
    <w:p w14:paraId="0000007C" w14:textId="77777777" w:rsidR="00BA1B2C" w:rsidRDefault="00BA1B2C">
      <w:pPr>
        <w:rPr>
          <w:b/>
          <w:sz w:val="24"/>
          <w:szCs w:val="24"/>
        </w:rPr>
      </w:pPr>
    </w:p>
    <w:p w14:paraId="0000007D" w14:textId="77777777" w:rsidR="00BA1B2C" w:rsidRDefault="007B01FF">
      <w:pPr>
        <w:rPr>
          <w:b/>
          <w:sz w:val="24"/>
          <w:szCs w:val="24"/>
        </w:rPr>
      </w:pPr>
      <w:r>
        <w:rPr>
          <w:b/>
          <w:sz w:val="24"/>
          <w:szCs w:val="24"/>
        </w:rPr>
        <w:t>Funding Sources</w:t>
      </w:r>
    </w:p>
    <w:p w14:paraId="0000007E" w14:textId="77777777" w:rsidR="00BA1B2C" w:rsidRDefault="007B01FF">
      <w:pPr>
        <w:numPr>
          <w:ilvl w:val="0"/>
          <w:numId w:val="5"/>
        </w:numPr>
        <w:rPr>
          <w:sz w:val="24"/>
          <w:szCs w:val="24"/>
        </w:rPr>
      </w:pPr>
      <w:r>
        <w:rPr>
          <w:sz w:val="24"/>
          <w:szCs w:val="24"/>
        </w:rPr>
        <w:t>Pilot funding may be helpful. If this community developed a specific use case, would there be opportunities? What about through DOE and NCI?</w:t>
      </w:r>
    </w:p>
    <w:p w14:paraId="0000007F" w14:textId="77777777" w:rsidR="00BA1B2C" w:rsidRDefault="007B01FF">
      <w:pPr>
        <w:numPr>
          <w:ilvl w:val="1"/>
          <w:numId w:val="5"/>
        </w:numPr>
        <w:rPr>
          <w:sz w:val="24"/>
          <w:szCs w:val="24"/>
        </w:rPr>
      </w:pPr>
      <w:r>
        <w:rPr>
          <w:sz w:val="24"/>
          <w:szCs w:val="24"/>
        </w:rPr>
        <w:t>NIH, NSF, Big science questions, individual grants?</w:t>
      </w:r>
    </w:p>
    <w:p w14:paraId="00000080" w14:textId="77777777" w:rsidR="00BA1B2C" w:rsidRDefault="007B01FF">
      <w:pPr>
        <w:rPr>
          <w:sz w:val="16"/>
          <w:szCs w:val="16"/>
        </w:rPr>
      </w:pPr>
      <w:r>
        <w:rPr>
          <w:sz w:val="16"/>
          <w:szCs w:val="16"/>
        </w:rPr>
        <w:t xml:space="preserve"> </w:t>
      </w:r>
    </w:p>
    <w:p w14:paraId="00000081" w14:textId="77777777" w:rsidR="00BA1B2C" w:rsidRDefault="007B01FF">
      <w:pPr>
        <w:numPr>
          <w:ilvl w:val="0"/>
          <w:numId w:val="29"/>
        </w:numPr>
        <w:rPr>
          <w:sz w:val="24"/>
          <w:szCs w:val="24"/>
        </w:rPr>
      </w:pPr>
      <w:r>
        <w:rPr>
          <w:sz w:val="24"/>
          <w:szCs w:val="24"/>
        </w:rPr>
        <w:lastRenderedPageBreak/>
        <w:t>Philanthropic groups – Breast Cancer Research</w:t>
      </w:r>
      <w:r>
        <w:rPr>
          <w:sz w:val="24"/>
          <w:szCs w:val="24"/>
        </w:rPr>
        <w:t xml:space="preserve"> Foundation, Prostate (not sure of groups), brain tumor groups, - PICK A USE CASE (cancer topic) and foundations related to a particular disease may fund</w:t>
      </w:r>
    </w:p>
    <w:p w14:paraId="00000082" w14:textId="77777777" w:rsidR="00BA1B2C" w:rsidRDefault="007B01FF">
      <w:pPr>
        <w:rPr>
          <w:b/>
          <w:sz w:val="24"/>
          <w:szCs w:val="24"/>
        </w:rPr>
      </w:pPr>
      <w:r>
        <w:rPr>
          <w:b/>
          <w:sz w:val="24"/>
          <w:szCs w:val="24"/>
        </w:rPr>
        <w:t xml:space="preserve"> </w:t>
      </w:r>
    </w:p>
    <w:p w14:paraId="00000083" w14:textId="77777777" w:rsidR="00BA1B2C" w:rsidRDefault="007B01FF">
      <w:pPr>
        <w:rPr>
          <w:b/>
          <w:sz w:val="24"/>
          <w:szCs w:val="24"/>
        </w:rPr>
      </w:pPr>
      <w:r>
        <w:rPr>
          <w:b/>
          <w:sz w:val="24"/>
          <w:szCs w:val="24"/>
        </w:rPr>
        <w:t>Academia VERSUS Industry</w:t>
      </w:r>
    </w:p>
    <w:p w14:paraId="00000084" w14:textId="77777777" w:rsidR="00BA1B2C" w:rsidRDefault="007B01FF">
      <w:pPr>
        <w:numPr>
          <w:ilvl w:val="0"/>
          <w:numId w:val="3"/>
        </w:numPr>
        <w:rPr>
          <w:sz w:val="24"/>
          <w:szCs w:val="24"/>
        </w:rPr>
      </w:pPr>
      <w:r>
        <w:rPr>
          <w:sz w:val="24"/>
          <w:szCs w:val="24"/>
        </w:rPr>
        <w:t>Industry – Imaging, modeling – Getting behind a platform; industry could bu</w:t>
      </w:r>
      <w:r>
        <w:rPr>
          <w:sz w:val="24"/>
          <w:szCs w:val="24"/>
        </w:rPr>
        <w:t>ild a data commons or sandbox and collect data across universities and begin modeling process (industry and university partner). AI and ML algorithms and causal reasoning; bring algorithms to data models. May require joint exploration. Maybe industry can t</w:t>
      </w:r>
      <w:r>
        <w:rPr>
          <w:sz w:val="24"/>
          <w:szCs w:val="24"/>
        </w:rPr>
        <w:t>ake to scale to explore.</w:t>
      </w:r>
    </w:p>
    <w:p w14:paraId="00000085" w14:textId="77777777" w:rsidR="00BA1B2C" w:rsidRDefault="007B01FF">
      <w:pPr>
        <w:rPr>
          <w:sz w:val="16"/>
          <w:szCs w:val="16"/>
        </w:rPr>
      </w:pPr>
      <w:r>
        <w:rPr>
          <w:sz w:val="16"/>
          <w:szCs w:val="16"/>
        </w:rPr>
        <w:t xml:space="preserve"> </w:t>
      </w:r>
    </w:p>
    <w:p w14:paraId="00000086" w14:textId="77777777" w:rsidR="00BA1B2C" w:rsidRDefault="007B01FF">
      <w:pPr>
        <w:numPr>
          <w:ilvl w:val="0"/>
          <w:numId w:val="4"/>
        </w:numPr>
        <w:rPr>
          <w:sz w:val="24"/>
          <w:szCs w:val="24"/>
        </w:rPr>
      </w:pPr>
      <w:r>
        <w:rPr>
          <w:sz w:val="24"/>
          <w:szCs w:val="24"/>
        </w:rPr>
        <w:t>Industry – GE point of view – medical imaging. Interest in AI, clinical side, life sciences side. More expertise in the imaging side.</w:t>
      </w:r>
    </w:p>
    <w:p w14:paraId="00000087" w14:textId="77777777" w:rsidR="00BA1B2C" w:rsidRDefault="007B01FF">
      <w:pPr>
        <w:rPr>
          <w:sz w:val="24"/>
          <w:szCs w:val="24"/>
        </w:rPr>
      </w:pPr>
      <w:r>
        <w:rPr>
          <w:sz w:val="24"/>
          <w:szCs w:val="24"/>
        </w:rPr>
        <w:t xml:space="preserve"> </w:t>
      </w:r>
    </w:p>
    <w:p w14:paraId="00000088" w14:textId="77777777" w:rsidR="00BA1B2C" w:rsidRDefault="007B01FF">
      <w:pPr>
        <w:rPr>
          <w:b/>
          <w:sz w:val="24"/>
          <w:szCs w:val="24"/>
        </w:rPr>
      </w:pPr>
      <w:r>
        <w:rPr>
          <w:b/>
          <w:sz w:val="24"/>
          <w:szCs w:val="24"/>
        </w:rPr>
        <w:t>Next Steps</w:t>
      </w:r>
    </w:p>
    <w:p w14:paraId="00000089" w14:textId="77777777" w:rsidR="00BA1B2C" w:rsidRDefault="007B01FF">
      <w:pPr>
        <w:numPr>
          <w:ilvl w:val="0"/>
          <w:numId w:val="16"/>
        </w:numPr>
        <w:rPr>
          <w:sz w:val="24"/>
          <w:szCs w:val="24"/>
        </w:rPr>
      </w:pPr>
      <w:r>
        <w:rPr>
          <w:sz w:val="24"/>
          <w:szCs w:val="24"/>
        </w:rPr>
        <w:t>What would be your ideal cancer use type? Most progress? Where cancer has treatmen</w:t>
      </w:r>
      <w:r>
        <w:rPr>
          <w:sz w:val="24"/>
          <w:szCs w:val="24"/>
        </w:rPr>
        <w:t>t choices/options?</w:t>
      </w:r>
    </w:p>
    <w:p w14:paraId="0000008A" w14:textId="77777777" w:rsidR="00BA1B2C" w:rsidRDefault="007B01FF">
      <w:pPr>
        <w:rPr>
          <w:sz w:val="16"/>
          <w:szCs w:val="16"/>
        </w:rPr>
      </w:pPr>
      <w:r>
        <w:rPr>
          <w:sz w:val="16"/>
          <w:szCs w:val="16"/>
        </w:rPr>
        <w:t xml:space="preserve"> </w:t>
      </w:r>
    </w:p>
    <w:p w14:paraId="0000008B" w14:textId="77777777" w:rsidR="00BA1B2C" w:rsidRDefault="007B01FF">
      <w:pPr>
        <w:numPr>
          <w:ilvl w:val="0"/>
          <w:numId w:val="20"/>
        </w:numPr>
        <w:rPr>
          <w:sz w:val="24"/>
          <w:szCs w:val="24"/>
        </w:rPr>
      </w:pPr>
      <w:r>
        <w:rPr>
          <w:sz w:val="24"/>
          <w:szCs w:val="24"/>
        </w:rPr>
        <w:t>What cancer type does this group want to focus on? Is data accessible and available?</w:t>
      </w:r>
    </w:p>
    <w:p w14:paraId="0000008C" w14:textId="77777777" w:rsidR="00BA1B2C" w:rsidRDefault="007B01FF">
      <w:pPr>
        <w:rPr>
          <w:sz w:val="16"/>
          <w:szCs w:val="16"/>
        </w:rPr>
      </w:pPr>
      <w:r>
        <w:rPr>
          <w:sz w:val="16"/>
          <w:szCs w:val="16"/>
        </w:rPr>
        <w:t xml:space="preserve"> </w:t>
      </w:r>
    </w:p>
    <w:p w14:paraId="0000008D" w14:textId="77777777" w:rsidR="00BA1B2C" w:rsidRDefault="007B01FF">
      <w:pPr>
        <w:numPr>
          <w:ilvl w:val="0"/>
          <w:numId w:val="23"/>
        </w:numPr>
        <w:rPr>
          <w:sz w:val="24"/>
          <w:szCs w:val="24"/>
        </w:rPr>
      </w:pPr>
      <w:r>
        <w:rPr>
          <w:sz w:val="24"/>
          <w:szCs w:val="24"/>
        </w:rPr>
        <w:t>Patient Advocacy groups?</w:t>
      </w:r>
    </w:p>
    <w:p w14:paraId="0000008E" w14:textId="77777777" w:rsidR="00BA1B2C" w:rsidRDefault="007B01FF">
      <w:pPr>
        <w:rPr>
          <w:sz w:val="16"/>
          <w:szCs w:val="16"/>
        </w:rPr>
      </w:pPr>
      <w:r>
        <w:rPr>
          <w:sz w:val="16"/>
          <w:szCs w:val="16"/>
        </w:rPr>
        <w:t xml:space="preserve"> </w:t>
      </w:r>
    </w:p>
    <w:p w14:paraId="0000008F" w14:textId="77777777" w:rsidR="00BA1B2C" w:rsidRDefault="007B01FF">
      <w:pPr>
        <w:numPr>
          <w:ilvl w:val="0"/>
          <w:numId w:val="10"/>
        </w:numPr>
        <w:rPr>
          <w:sz w:val="24"/>
          <w:szCs w:val="24"/>
        </w:rPr>
      </w:pPr>
      <w:r>
        <w:rPr>
          <w:sz w:val="24"/>
          <w:szCs w:val="24"/>
        </w:rPr>
        <w:t>Foundations / Funding opportunities?</w:t>
      </w:r>
    </w:p>
    <w:p w14:paraId="00000090" w14:textId="77777777" w:rsidR="00BA1B2C" w:rsidRDefault="007B01FF">
      <w:pPr>
        <w:rPr>
          <w:sz w:val="16"/>
          <w:szCs w:val="16"/>
        </w:rPr>
      </w:pPr>
      <w:r>
        <w:rPr>
          <w:sz w:val="16"/>
          <w:szCs w:val="16"/>
        </w:rPr>
        <w:t xml:space="preserve"> </w:t>
      </w:r>
    </w:p>
    <w:p w14:paraId="00000091" w14:textId="77777777" w:rsidR="00BA1B2C" w:rsidRDefault="007B01FF">
      <w:pPr>
        <w:numPr>
          <w:ilvl w:val="0"/>
          <w:numId w:val="32"/>
        </w:numPr>
        <w:spacing w:line="360" w:lineRule="auto"/>
        <w:rPr>
          <w:sz w:val="24"/>
          <w:szCs w:val="24"/>
        </w:rPr>
      </w:pPr>
      <w:r>
        <w:rPr>
          <w:sz w:val="24"/>
          <w:szCs w:val="24"/>
        </w:rPr>
        <w:t>Breast cancer has so much funding, data, genomic information – one to think about</w:t>
      </w:r>
    </w:p>
    <w:p w14:paraId="00000092" w14:textId="77777777" w:rsidR="00BA1B2C" w:rsidRDefault="007B01FF">
      <w:pPr>
        <w:numPr>
          <w:ilvl w:val="0"/>
          <w:numId w:val="32"/>
        </w:numPr>
        <w:rPr>
          <w:sz w:val="24"/>
          <w:szCs w:val="24"/>
        </w:rPr>
      </w:pPr>
      <w:r>
        <w:rPr>
          <w:sz w:val="24"/>
          <w:szCs w:val="24"/>
        </w:rPr>
        <w:t xml:space="preserve">Shorter care-trajectory à Lung cancer? Prostate Cancer? Glioma / </w:t>
      </w:r>
      <w:commentRangeStart w:id="8"/>
      <w:r>
        <w:rPr>
          <w:sz w:val="24"/>
          <w:szCs w:val="24"/>
        </w:rPr>
        <w:t>Glioblastoma</w:t>
      </w:r>
      <w:commentRangeEnd w:id="8"/>
      <w:r>
        <w:commentReference w:id="8"/>
      </w:r>
      <w:r>
        <w:rPr>
          <w:sz w:val="24"/>
          <w:szCs w:val="24"/>
        </w:rPr>
        <w:t>? Virtual controls? Bring in UQ?</w:t>
      </w:r>
    </w:p>
    <w:p w14:paraId="00000093" w14:textId="77777777" w:rsidR="00BA1B2C" w:rsidRDefault="007B01FF">
      <w:pPr>
        <w:rPr>
          <w:b/>
          <w:sz w:val="24"/>
          <w:szCs w:val="24"/>
        </w:rPr>
      </w:pPr>
      <w:r>
        <w:rPr>
          <w:b/>
          <w:sz w:val="24"/>
          <w:szCs w:val="24"/>
        </w:rPr>
        <w:t xml:space="preserve"> </w:t>
      </w:r>
    </w:p>
    <w:p w14:paraId="00000094" w14:textId="77777777" w:rsidR="00BA1B2C" w:rsidRDefault="00BA1B2C">
      <w:pPr>
        <w:rPr>
          <w:b/>
          <w:sz w:val="24"/>
          <w:szCs w:val="24"/>
        </w:rPr>
      </w:pPr>
    </w:p>
    <w:p w14:paraId="00000095" w14:textId="77777777" w:rsidR="00BA1B2C" w:rsidRDefault="00BA1B2C">
      <w:pPr>
        <w:rPr>
          <w:b/>
          <w:sz w:val="24"/>
          <w:szCs w:val="24"/>
        </w:rPr>
      </w:pPr>
    </w:p>
    <w:p w14:paraId="00000096" w14:textId="77777777" w:rsidR="00BA1B2C" w:rsidRDefault="00BA1B2C">
      <w:pPr>
        <w:rPr>
          <w:b/>
          <w:sz w:val="24"/>
          <w:szCs w:val="24"/>
        </w:rPr>
      </w:pPr>
    </w:p>
    <w:p w14:paraId="00000097" w14:textId="77777777" w:rsidR="00BA1B2C" w:rsidRDefault="00BA1B2C">
      <w:pPr>
        <w:rPr>
          <w:b/>
          <w:sz w:val="24"/>
          <w:szCs w:val="24"/>
        </w:rPr>
      </w:pPr>
    </w:p>
    <w:p w14:paraId="00000098" w14:textId="77777777" w:rsidR="00BA1B2C" w:rsidRDefault="00BA1B2C">
      <w:pPr>
        <w:rPr>
          <w:b/>
          <w:sz w:val="24"/>
          <w:szCs w:val="24"/>
        </w:rPr>
      </w:pPr>
    </w:p>
    <w:p w14:paraId="00000099" w14:textId="77777777" w:rsidR="00BA1B2C" w:rsidRDefault="00BA1B2C">
      <w:pPr>
        <w:rPr>
          <w:b/>
          <w:sz w:val="24"/>
          <w:szCs w:val="24"/>
        </w:rPr>
      </w:pPr>
    </w:p>
    <w:p w14:paraId="0000009A" w14:textId="77777777" w:rsidR="00BA1B2C" w:rsidRDefault="00BA1B2C">
      <w:pPr>
        <w:rPr>
          <w:b/>
          <w:sz w:val="24"/>
          <w:szCs w:val="24"/>
        </w:rPr>
      </w:pPr>
    </w:p>
    <w:p w14:paraId="0000009B" w14:textId="77777777" w:rsidR="00BA1B2C" w:rsidRDefault="007B01FF">
      <w:pPr>
        <w:rPr>
          <w:b/>
          <w:i/>
          <w:color w:val="5555D3"/>
          <w:sz w:val="24"/>
          <w:szCs w:val="24"/>
        </w:rPr>
      </w:pPr>
      <w:r>
        <w:rPr>
          <w:b/>
          <w:sz w:val="24"/>
          <w:szCs w:val="24"/>
        </w:rPr>
        <w:t>V.</w:t>
      </w:r>
      <w:r>
        <w:rPr>
          <w:sz w:val="14"/>
          <w:szCs w:val="14"/>
        </w:rPr>
        <w:t xml:space="preserve">     </w:t>
      </w:r>
      <w:r>
        <w:rPr>
          <w:b/>
          <w:color w:val="002060"/>
          <w:sz w:val="24"/>
          <w:szCs w:val="24"/>
        </w:rPr>
        <w:t>Participants</w:t>
      </w:r>
      <w:r>
        <w:rPr>
          <w:color w:val="002060"/>
          <w:sz w:val="24"/>
          <w:szCs w:val="24"/>
        </w:rPr>
        <w:t>:</w:t>
      </w:r>
      <w:r>
        <w:rPr>
          <w:sz w:val="24"/>
          <w:szCs w:val="24"/>
        </w:rPr>
        <w:t xml:space="preserve"> </w:t>
      </w:r>
      <w:r>
        <w:rPr>
          <w:b/>
          <w:i/>
          <w:color w:val="5555D3"/>
          <w:sz w:val="24"/>
          <w:szCs w:val="24"/>
        </w:rPr>
        <w:t xml:space="preserve">Please add/correct your name &amp; </w:t>
      </w:r>
      <w:r>
        <w:rPr>
          <w:b/>
          <w:i/>
          <w:color w:val="5555D3"/>
          <w:sz w:val="24"/>
          <w:szCs w:val="24"/>
        </w:rPr>
        <w:t>affiliation  if you participated in this breakout group!</w:t>
      </w:r>
    </w:p>
    <w:p w14:paraId="0000009C" w14:textId="77777777" w:rsidR="00BA1B2C" w:rsidRDefault="007B01FF">
      <w:pPr>
        <w:rPr>
          <w:sz w:val="24"/>
          <w:szCs w:val="24"/>
        </w:rPr>
      </w:pPr>
      <w:r>
        <w:rPr>
          <w:sz w:val="24"/>
          <w:szCs w:val="24"/>
        </w:rPr>
        <w:t xml:space="preserve"> </w:t>
      </w:r>
    </w:p>
    <w:p w14:paraId="0000009D" w14:textId="77777777" w:rsidR="00BA1B2C" w:rsidRDefault="007B01FF">
      <w:pPr>
        <w:numPr>
          <w:ilvl w:val="0"/>
          <w:numId w:val="25"/>
        </w:numPr>
        <w:rPr>
          <w:sz w:val="24"/>
          <w:szCs w:val="24"/>
        </w:rPr>
      </w:pPr>
      <w:r>
        <w:rPr>
          <w:sz w:val="24"/>
          <w:szCs w:val="24"/>
        </w:rPr>
        <w:t>Emily Greenspan</w:t>
      </w:r>
      <w:r>
        <w:rPr>
          <w:i/>
          <w:sz w:val="24"/>
          <w:szCs w:val="24"/>
        </w:rPr>
        <w:t xml:space="preserve"> – NCI CBIIT</w:t>
      </w:r>
    </w:p>
    <w:p w14:paraId="0000009E" w14:textId="77777777" w:rsidR="00BA1B2C" w:rsidRDefault="007B01FF">
      <w:pPr>
        <w:numPr>
          <w:ilvl w:val="0"/>
          <w:numId w:val="25"/>
        </w:numPr>
        <w:rPr>
          <w:sz w:val="24"/>
          <w:szCs w:val="24"/>
        </w:rPr>
      </w:pPr>
      <w:r>
        <w:rPr>
          <w:sz w:val="24"/>
          <w:szCs w:val="24"/>
        </w:rPr>
        <w:t xml:space="preserve">Ernesto Lima – </w:t>
      </w:r>
      <w:r>
        <w:rPr>
          <w:i/>
          <w:sz w:val="24"/>
          <w:szCs w:val="24"/>
        </w:rPr>
        <w:t>The University of Texas at Austin</w:t>
      </w:r>
    </w:p>
    <w:p w14:paraId="0000009F" w14:textId="77777777" w:rsidR="00BA1B2C" w:rsidRDefault="007B01FF">
      <w:pPr>
        <w:numPr>
          <w:ilvl w:val="0"/>
          <w:numId w:val="25"/>
        </w:numPr>
        <w:rPr>
          <w:sz w:val="24"/>
          <w:szCs w:val="24"/>
        </w:rPr>
      </w:pPr>
      <w:r>
        <w:rPr>
          <w:sz w:val="24"/>
          <w:szCs w:val="24"/>
        </w:rPr>
        <w:t>Roxanne Jensen</w:t>
      </w:r>
      <w:r>
        <w:rPr>
          <w:i/>
          <w:sz w:val="24"/>
          <w:szCs w:val="24"/>
        </w:rPr>
        <w:t xml:space="preserve"> – NCI DCCPS</w:t>
      </w:r>
    </w:p>
    <w:p w14:paraId="000000A0" w14:textId="77777777" w:rsidR="00BA1B2C" w:rsidRDefault="007B01FF">
      <w:pPr>
        <w:numPr>
          <w:ilvl w:val="0"/>
          <w:numId w:val="25"/>
        </w:numPr>
        <w:rPr>
          <w:sz w:val="24"/>
          <w:szCs w:val="24"/>
        </w:rPr>
      </w:pPr>
      <w:r>
        <w:rPr>
          <w:sz w:val="24"/>
          <w:szCs w:val="24"/>
        </w:rPr>
        <w:t xml:space="preserve">KJ Wilkins – </w:t>
      </w:r>
      <w:r>
        <w:rPr>
          <w:i/>
          <w:sz w:val="24"/>
          <w:szCs w:val="24"/>
        </w:rPr>
        <w:t>National Institute of Diabetes and Digestive and Kidney Diseases</w:t>
      </w:r>
    </w:p>
    <w:p w14:paraId="000000A1" w14:textId="77777777" w:rsidR="00BA1B2C" w:rsidRDefault="007B01FF">
      <w:pPr>
        <w:numPr>
          <w:ilvl w:val="0"/>
          <w:numId w:val="25"/>
        </w:numPr>
        <w:rPr>
          <w:sz w:val="24"/>
          <w:szCs w:val="24"/>
        </w:rPr>
      </w:pPr>
      <w:r>
        <w:rPr>
          <w:sz w:val="24"/>
          <w:szCs w:val="24"/>
        </w:rPr>
        <w:t>Tom Bartol</w:t>
      </w:r>
    </w:p>
    <w:p w14:paraId="000000A2" w14:textId="77777777" w:rsidR="00BA1B2C" w:rsidRDefault="007B01FF">
      <w:pPr>
        <w:numPr>
          <w:ilvl w:val="0"/>
          <w:numId w:val="25"/>
        </w:numPr>
        <w:rPr>
          <w:sz w:val="24"/>
          <w:szCs w:val="24"/>
        </w:rPr>
      </w:pPr>
      <w:r>
        <w:rPr>
          <w:sz w:val="24"/>
          <w:szCs w:val="24"/>
        </w:rPr>
        <w:lastRenderedPageBreak/>
        <w:t xml:space="preserve">Amy </w:t>
      </w:r>
      <w:r>
        <w:rPr>
          <w:sz w:val="24"/>
          <w:szCs w:val="24"/>
        </w:rPr>
        <w:t xml:space="preserve">Gryshuk – </w:t>
      </w:r>
      <w:r>
        <w:rPr>
          <w:i/>
          <w:sz w:val="24"/>
          <w:szCs w:val="24"/>
        </w:rPr>
        <w:t>Lawrence Livermore National Lab</w:t>
      </w:r>
    </w:p>
    <w:p w14:paraId="000000A3" w14:textId="77777777" w:rsidR="00BA1B2C" w:rsidRDefault="007B01FF">
      <w:pPr>
        <w:numPr>
          <w:ilvl w:val="0"/>
          <w:numId w:val="25"/>
        </w:numPr>
        <w:rPr>
          <w:sz w:val="24"/>
          <w:szCs w:val="24"/>
        </w:rPr>
      </w:pPr>
      <w:r>
        <w:rPr>
          <w:sz w:val="24"/>
          <w:szCs w:val="24"/>
        </w:rPr>
        <w:t xml:space="preserve">Julio Perez - </w:t>
      </w:r>
      <w:r>
        <w:rPr>
          <w:i/>
          <w:sz w:val="24"/>
          <w:szCs w:val="24"/>
        </w:rPr>
        <w:t>Instituto Nacional de Astrofisica, Optica y Electronica</w:t>
      </w:r>
      <w:r>
        <w:rPr>
          <w:sz w:val="24"/>
          <w:szCs w:val="24"/>
        </w:rPr>
        <w:t>, Mexico.</w:t>
      </w:r>
    </w:p>
    <w:p w14:paraId="000000A4" w14:textId="77777777" w:rsidR="00BA1B2C" w:rsidRDefault="007B01FF">
      <w:pPr>
        <w:numPr>
          <w:ilvl w:val="0"/>
          <w:numId w:val="25"/>
        </w:numPr>
        <w:rPr>
          <w:sz w:val="24"/>
          <w:szCs w:val="24"/>
        </w:rPr>
      </w:pPr>
      <w:r>
        <w:rPr>
          <w:sz w:val="24"/>
          <w:szCs w:val="24"/>
        </w:rPr>
        <w:t>Nadia</w:t>
      </w:r>
      <w:r>
        <w:rPr>
          <w:i/>
          <w:sz w:val="24"/>
          <w:szCs w:val="24"/>
        </w:rPr>
        <w:t xml:space="preserve"> – Cancer bioinformatics</w:t>
      </w:r>
    </w:p>
    <w:p w14:paraId="000000A5" w14:textId="77777777" w:rsidR="00BA1B2C" w:rsidRDefault="007B01FF">
      <w:pPr>
        <w:numPr>
          <w:ilvl w:val="0"/>
          <w:numId w:val="25"/>
        </w:numPr>
        <w:rPr>
          <w:sz w:val="24"/>
          <w:szCs w:val="24"/>
        </w:rPr>
      </w:pPr>
      <w:r>
        <w:rPr>
          <w:sz w:val="24"/>
          <w:szCs w:val="24"/>
        </w:rPr>
        <w:t>Brian</w:t>
      </w:r>
      <w:r>
        <w:rPr>
          <w:i/>
          <w:sz w:val="24"/>
          <w:szCs w:val="24"/>
        </w:rPr>
        <w:t xml:space="preserve"> – GE research; computer engineering; computational biology; Co-PI on ITCR for tumor heterogeneity</w:t>
      </w:r>
    </w:p>
    <w:p w14:paraId="000000A6" w14:textId="77777777" w:rsidR="00BA1B2C" w:rsidRDefault="007B01FF">
      <w:pPr>
        <w:numPr>
          <w:ilvl w:val="0"/>
          <w:numId w:val="25"/>
        </w:numPr>
        <w:rPr>
          <w:sz w:val="24"/>
          <w:szCs w:val="24"/>
        </w:rPr>
      </w:pPr>
      <w:r>
        <w:rPr>
          <w:sz w:val="24"/>
          <w:szCs w:val="24"/>
        </w:rPr>
        <w:t>M</w:t>
      </w:r>
      <w:r>
        <w:rPr>
          <w:sz w:val="24"/>
          <w:szCs w:val="24"/>
        </w:rPr>
        <w:t xml:space="preserve">iranda Lynch – </w:t>
      </w:r>
      <w:r>
        <w:rPr>
          <w:i/>
          <w:sz w:val="24"/>
          <w:szCs w:val="24"/>
        </w:rPr>
        <w:t>Hauptman-Woodward Medical Research Institute</w:t>
      </w:r>
    </w:p>
    <w:p w14:paraId="000000A7" w14:textId="77777777" w:rsidR="00BA1B2C" w:rsidRDefault="007B01FF">
      <w:pPr>
        <w:numPr>
          <w:ilvl w:val="0"/>
          <w:numId w:val="25"/>
        </w:numPr>
        <w:rPr>
          <w:sz w:val="24"/>
          <w:szCs w:val="24"/>
        </w:rPr>
      </w:pPr>
      <w:r>
        <w:rPr>
          <w:sz w:val="24"/>
          <w:szCs w:val="24"/>
        </w:rPr>
        <w:t>Berdan Meyers</w:t>
      </w:r>
      <w:r>
        <w:rPr>
          <w:i/>
          <w:sz w:val="24"/>
          <w:szCs w:val="24"/>
        </w:rPr>
        <w:t xml:space="preserve"> – GE Research, software engineer</w:t>
      </w:r>
    </w:p>
    <w:p w14:paraId="000000A8" w14:textId="77777777" w:rsidR="00BA1B2C" w:rsidRDefault="007B01FF">
      <w:pPr>
        <w:numPr>
          <w:ilvl w:val="0"/>
          <w:numId w:val="25"/>
        </w:numPr>
        <w:rPr>
          <w:sz w:val="24"/>
          <w:szCs w:val="24"/>
        </w:rPr>
      </w:pPr>
      <w:r>
        <w:rPr>
          <w:sz w:val="24"/>
          <w:szCs w:val="24"/>
        </w:rPr>
        <w:t>Hildur Knutsdottir</w:t>
      </w:r>
      <w:r>
        <w:rPr>
          <w:i/>
          <w:sz w:val="24"/>
          <w:szCs w:val="24"/>
        </w:rPr>
        <w:t xml:space="preserve"> – Johns Hopkins, mathematical biology, bioinformatics</w:t>
      </w:r>
    </w:p>
    <w:p w14:paraId="000000A9" w14:textId="77777777" w:rsidR="00BA1B2C" w:rsidRDefault="007B01FF">
      <w:pPr>
        <w:numPr>
          <w:ilvl w:val="0"/>
          <w:numId w:val="25"/>
        </w:numPr>
        <w:rPr>
          <w:sz w:val="24"/>
          <w:szCs w:val="24"/>
        </w:rPr>
      </w:pPr>
      <w:r>
        <w:rPr>
          <w:sz w:val="24"/>
          <w:szCs w:val="24"/>
        </w:rPr>
        <w:t>Jonathan Ozik</w:t>
      </w:r>
      <w:r>
        <w:rPr>
          <w:i/>
          <w:sz w:val="24"/>
          <w:szCs w:val="24"/>
        </w:rPr>
        <w:t xml:space="preserve"> – ANL, agent-based modeling, worked with Paul Macklin, high-throughput verification</w:t>
      </w:r>
    </w:p>
    <w:p w14:paraId="000000AA" w14:textId="77777777" w:rsidR="00BA1B2C" w:rsidRDefault="007B01FF">
      <w:pPr>
        <w:numPr>
          <w:ilvl w:val="0"/>
          <w:numId w:val="25"/>
        </w:numPr>
        <w:rPr>
          <w:sz w:val="24"/>
          <w:szCs w:val="24"/>
        </w:rPr>
      </w:pPr>
      <w:r>
        <w:rPr>
          <w:sz w:val="24"/>
          <w:szCs w:val="24"/>
        </w:rPr>
        <w:t>Matthew McCoy</w:t>
      </w:r>
      <w:r>
        <w:rPr>
          <w:i/>
          <w:sz w:val="24"/>
          <w:szCs w:val="24"/>
        </w:rPr>
        <w:t xml:space="preserve"> – Georgetown University, MD simulations, cell scale simulations</w:t>
      </w:r>
    </w:p>
    <w:p w14:paraId="000000AB" w14:textId="77777777" w:rsidR="00BA1B2C" w:rsidRDefault="007B01FF">
      <w:pPr>
        <w:numPr>
          <w:ilvl w:val="0"/>
          <w:numId w:val="25"/>
        </w:numPr>
        <w:rPr>
          <w:sz w:val="24"/>
          <w:szCs w:val="24"/>
        </w:rPr>
      </w:pPr>
      <w:r>
        <w:rPr>
          <w:sz w:val="24"/>
          <w:szCs w:val="24"/>
        </w:rPr>
        <w:t>Veera Baladandayuthapani</w:t>
      </w:r>
      <w:r>
        <w:rPr>
          <w:i/>
          <w:sz w:val="24"/>
          <w:szCs w:val="24"/>
        </w:rPr>
        <w:t xml:space="preserve"> – University of Michigan, Prof. of Biostatistics</w:t>
      </w:r>
    </w:p>
    <w:p w14:paraId="000000AC" w14:textId="77777777" w:rsidR="00BA1B2C" w:rsidRDefault="007B01FF">
      <w:pPr>
        <w:numPr>
          <w:ilvl w:val="0"/>
          <w:numId w:val="25"/>
        </w:numPr>
        <w:rPr>
          <w:sz w:val="24"/>
          <w:szCs w:val="24"/>
        </w:rPr>
      </w:pPr>
      <w:r>
        <w:rPr>
          <w:sz w:val="24"/>
          <w:szCs w:val="24"/>
        </w:rPr>
        <w:t>John Rice</w:t>
      </w:r>
      <w:r>
        <w:rPr>
          <w:i/>
          <w:sz w:val="24"/>
          <w:szCs w:val="24"/>
        </w:rPr>
        <w:t xml:space="preserve"> – Dublin Ireland, observer, associated with modeling group after retiring, interested in digital twin</w:t>
      </w:r>
    </w:p>
    <w:p w14:paraId="000000AD" w14:textId="77777777" w:rsidR="00BA1B2C" w:rsidRDefault="007B01FF">
      <w:pPr>
        <w:numPr>
          <w:ilvl w:val="0"/>
          <w:numId w:val="25"/>
        </w:numPr>
        <w:rPr>
          <w:sz w:val="24"/>
          <w:szCs w:val="24"/>
        </w:rPr>
      </w:pPr>
      <w:r>
        <w:rPr>
          <w:sz w:val="24"/>
          <w:szCs w:val="24"/>
        </w:rPr>
        <w:t>[UNKNOWN]</w:t>
      </w:r>
      <w:r>
        <w:rPr>
          <w:i/>
          <w:sz w:val="24"/>
          <w:szCs w:val="24"/>
        </w:rPr>
        <w:t xml:space="preserve"> – University of Texas Austin</w:t>
      </w:r>
    </w:p>
    <w:p w14:paraId="000000AE" w14:textId="77777777" w:rsidR="00BA1B2C" w:rsidRDefault="007B01FF">
      <w:pPr>
        <w:numPr>
          <w:ilvl w:val="0"/>
          <w:numId w:val="25"/>
        </w:numPr>
        <w:rPr>
          <w:sz w:val="24"/>
          <w:szCs w:val="24"/>
        </w:rPr>
      </w:pPr>
      <w:r>
        <w:rPr>
          <w:sz w:val="24"/>
          <w:szCs w:val="24"/>
        </w:rPr>
        <w:t>Tiphaine Martin</w:t>
      </w:r>
      <w:r>
        <w:rPr>
          <w:i/>
          <w:sz w:val="24"/>
          <w:szCs w:val="24"/>
        </w:rPr>
        <w:t xml:space="preserve"> – Post-doc at Icahn School of Medicine </w:t>
      </w:r>
      <w:r>
        <w:rPr>
          <w:i/>
          <w:sz w:val="24"/>
          <w:szCs w:val="24"/>
        </w:rPr>
        <w:t>at Mount Sinai, NY. Bioinformatics and biostatistics</w:t>
      </w:r>
    </w:p>
    <w:p w14:paraId="000000AF" w14:textId="77777777" w:rsidR="00BA1B2C" w:rsidRDefault="007B01FF">
      <w:pPr>
        <w:numPr>
          <w:ilvl w:val="0"/>
          <w:numId w:val="25"/>
        </w:numPr>
        <w:rPr>
          <w:sz w:val="24"/>
          <w:szCs w:val="24"/>
        </w:rPr>
      </w:pPr>
      <w:r>
        <w:rPr>
          <w:sz w:val="24"/>
          <w:szCs w:val="24"/>
        </w:rPr>
        <w:t>Donna Rivera</w:t>
      </w:r>
      <w:r>
        <w:rPr>
          <w:i/>
          <w:sz w:val="24"/>
          <w:szCs w:val="24"/>
        </w:rPr>
        <w:t xml:space="preserve"> – NCI, SEER program</w:t>
      </w:r>
    </w:p>
    <w:p w14:paraId="000000B0" w14:textId="77777777" w:rsidR="00BA1B2C" w:rsidRDefault="007B01FF">
      <w:pPr>
        <w:numPr>
          <w:ilvl w:val="0"/>
          <w:numId w:val="25"/>
        </w:numPr>
        <w:rPr>
          <w:sz w:val="24"/>
          <w:szCs w:val="24"/>
        </w:rPr>
      </w:pPr>
      <w:r>
        <w:rPr>
          <w:sz w:val="24"/>
          <w:szCs w:val="24"/>
        </w:rPr>
        <w:t xml:space="preserve">Yue Dong – </w:t>
      </w:r>
      <w:r>
        <w:rPr>
          <w:i/>
          <w:sz w:val="24"/>
          <w:szCs w:val="24"/>
        </w:rPr>
        <w:t>Mayo Clinic, interested in OR/ICU patient care delivery process and provider information process</w:t>
      </w:r>
    </w:p>
    <w:p w14:paraId="000000B1" w14:textId="77777777" w:rsidR="00BA1B2C" w:rsidRDefault="007B01FF">
      <w:pPr>
        <w:rPr>
          <w:b/>
          <w:sz w:val="24"/>
          <w:szCs w:val="24"/>
        </w:rPr>
      </w:pPr>
      <w:r>
        <w:rPr>
          <w:b/>
          <w:sz w:val="24"/>
          <w:szCs w:val="24"/>
        </w:rPr>
        <w:t xml:space="preserve"> </w:t>
      </w:r>
    </w:p>
    <w:p w14:paraId="000000B2" w14:textId="77777777" w:rsidR="00BA1B2C" w:rsidRDefault="007B01FF">
      <w:pPr>
        <w:rPr>
          <w:b/>
          <w:color w:val="002060"/>
          <w:sz w:val="24"/>
          <w:szCs w:val="24"/>
        </w:rPr>
      </w:pPr>
      <w:r>
        <w:rPr>
          <w:b/>
          <w:color w:val="002060"/>
          <w:sz w:val="24"/>
          <w:szCs w:val="24"/>
        </w:rPr>
        <w:t>Group Contact Info</w:t>
      </w:r>
    </w:p>
    <w:p w14:paraId="000000B3" w14:textId="77777777" w:rsidR="00BA1B2C" w:rsidRDefault="007B01FF">
      <w:pPr>
        <w:numPr>
          <w:ilvl w:val="0"/>
          <w:numId w:val="8"/>
        </w:numPr>
        <w:rPr>
          <w:sz w:val="24"/>
          <w:szCs w:val="24"/>
        </w:rPr>
      </w:pPr>
      <w:r>
        <w:rPr>
          <w:sz w:val="24"/>
          <w:szCs w:val="24"/>
        </w:rPr>
        <w:t xml:space="preserve">Tina Hernandez-Boussard, </w:t>
      </w:r>
      <w:hyperlink r:id="rId29">
        <w:r>
          <w:rPr>
            <w:color w:val="1155CC"/>
            <w:sz w:val="24"/>
            <w:szCs w:val="24"/>
            <w:u w:val="single"/>
          </w:rPr>
          <w:t>boussard@stanford.edu</w:t>
        </w:r>
      </w:hyperlink>
      <w:r>
        <w:rPr>
          <w:sz w:val="24"/>
          <w:szCs w:val="24"/>
        </w:rPr>
        <w:t>. Use case ideas: prostate and breast cancer</w:t>
      </w:r>
    </w:p>
    <w:p w14:paraId="000000B4" w14:textId="77777777" w:rsidR="00BA1B2C" w:rsidRDefault="007B01FF">
      <w:pPr>
        <w:numPr>
          <w:ilvl w:val="0"/>
          <w:numId w:val="8"/>
        </w:numPr>
        <w:rPr>
          <w:sz w:val="24"/>
          <w:szCs w:val="24"/>
        </w:rPr>
      </w:pPr>
      <w:r>
        <w:rPr>
          <w:sz w:val="24"/>
          <w:szCs w:val="24"/>
        </w:rPr>
        <w:t xml:space="preserve">Tanveer Syeda-Mahmood, IBM Research, </w:t>
      </w:r>
      <w:hyperlink r:id="rId30">
        <w:r>
          <w:rPr>
            <w:color w:val="1155CC"/>
            <w:sz w:val="24"/>
            <w:szCs w:val="24"/>
            <w:u w:val="single"/>
          </w:rPr>
          <w:t>stf@us.ibm.com</w:t>
        </w:r>
      </w:hyperlink>
    </w:p>
    <w:p w14:paraId="000000B5" w14:textId="77777777" w:rsidR="00BA1B2C" w:rsidRDefault="007B01FF">
      <w:pPr>
        <w:numPr>
          <w:ilvl w:val="0"/>
          <w:numId w:val="8"/>
        </w:numPr>
        <w:rPr>
          <w:sz w:val="24"/>
          <w:szCs w:val="24"/>
        </w:rPr>
      </w:pPr>
      <w:r>
        <w:rPr>
          <w:sz w:val="24"/>
          <w:szCs w:val="24"/>
        </w:rPr>
        <w:t xml:space="preserve">Jonathan Ozik, Argonne National Laboratory, </w:t>
      </w:r>
      <w:hyperlink r:id="rId31">
        <w:r>
          <w:rPr>
            <w:color w:val="1155CC"/>
            <w:sz w:val="24"/>
            <w:szCs w:val="24"/>
            <w:u w:val="single"/>
          </w:rPr>
          <w:t>jozik@anl.gov</w:t>
        </w:r>
      </w:hyperlink>
    </w:p>
    <w:p w14:paraId="000000B6" w14:textId="77777777" w:rsidR="00BA1B2C" w:rsidRDefault="007B01FF">
      <w:pPr>
        <w:numPr>
          <w:ilvl w:val="0"/>
          <w:numId w:val="8"/>
        </w:numPr>
        <w:rPr>
          <w:sz w:val="24"/>
          <w:szCs w:val="24"/>
        </w:rPr>
      </w:pPr>
      <w:r>
        <w:rPr>
          <w:sz w:val="24"/>
          <w:szCs w:val="24"/>
        </w:rPr>
        <w:t xml:space="preserve">Miranda Lynch </w:t>
      </w:r>
      <w:hyperlink r:id="rId32">
        <w:r>
          <w:rPr>
            <w:color w:val="1155CC"/>
            <w:sz w:val="24"/>
            <w:szCs w:val="24"/>
            <w:u w:val="single"/>
          </w:rPr>
          <w:t>mlynch@hwi.buffalo.edu</w:t>
        </w:r>
      </w:hyperlink>
      <w:r>
        <w:rPr>
          <w:sz w:val="24"/>
          <w:szCs w:val="24"/>
        </w:rPr>
        <w:t xml:space="preserve">  Hauptman-Woodward Medical Research Institute</w:t>
      </w:r>
    </w:p>
    <w:p w14:paraId="000000B7" w14:textId="77777777" w:rsidR="00BA1B2C" w:rsidRDefault="007B01FF">
      <w:pPr>
        <w:numPr>
          <w:ilvl w:val="0"/>
          <w:numId w:val="8"/>
        </w:numPr>
        <w:rPr>
          <w:sz w:val="24"/>
          <w:szCs w:val="24"/>
        </w:rPr>
      </w:pPr>
      <w:r>
        <w:rPr>
          <w:sz w:val="24"/>
          <w:szCs w:val="24"/>
        </w:rPr>
        <w:t xml:space="preserve">Veera Baladandayuthapani, University of Michigan; </w:t>
      </w:r>
      <w:hyperlink r:id="rId33">
        <w:r>
          <w:rPr>
            <w:color w:val="1155CC"/>
            <w:sz w:val="24"/>
            <w:szCs w:val="24"/>
            <w:u w:val="single"/>
          </w:rPr>
          <w:t>veerab@umich.edu</w:t>
        </w:r>
      </w:hyperlink>
      <w:r>
        <w:rPr>
          <w:sz w:val="24"/>
          <w:szCs w:val="24"/>
        </w:rPr>
        <w:t xml:space="preserve">; bayesrx.com </w:t>
      </w:r>
    </w:p>
    <w:p w14:paraId="000000B8" w14:textId="77777777" w:rsidR="00BA1B2C" w:rsidRDefault="007B01FF">
      <w:pPr>
        <w:numPr>
          <w:ilvl w:val="0"/>
          <w:numId w:val="8"/>
        </w:numPr>
        <w:rPr>
          <w:sz w:val="24"/>
          <w:szCs w:val="24"/>
        </w:rPr>
      </w:pPr>
      <w:r>
        <w:rPr>
          <w:sz w:val="24"/>
          <w:szCs w:val="24"/>
        </w:rPr>
        <w:t xml:space="preserve">Ernesto Lima - The University of Texas at Austin, </w:t>
      </w:r>
      <w:hyperlink r:id="rId34">
        <w:r>
          <w:rPr>
            <w:color w:val="1155CC"/>
            <w:sz w:val="24"/>
            <w:szCs w:val="24"/>
            <w:u w:val="single"/>
          </w:rPr>
          <w:t>lima@ices.utexas.edu</w:t>
        </w:r>
      </w:hyperlink>
      <w:r>
        <w:rPr>
          <w:sz w:val="24"/>
          <w:szCs w:val="24"/>
        </w:rPr>
        <w:t xml:space="preserve"> </w:t>
      </w:r>
    </w:p>
    <w:p w14:paraId="000000B9" w14:textId="77777777" w:rsidR="00BA1B2C" w:rsidRDefault="007B01FF">
      <w:pPr>
        <w:numPr>
          <w:ilvl w:val="0"/>
          <w:numId w:val="8"/>
        </w:numPr>
        <w:rPr>
          <w:sz w:val="24"/>
          <w:szCs w:val="24"/>
        </w:rPr>
      </w:pPr>
      <w:r>
        <w:rPr>
          <w:sz w:val="24"/>
          <w:szCs w:val="24"/>
        </w:rPr>
        <w:t xml:space="preserve">Matthew McCoy - Georgetown University - </w:t>
      </w:r>
      <w:hyperlink r:id="rId35">
        <w:r>
          <w:rPr>
            <w:color w:val="1155CC"/>
            <w:sz w:val="24"/>
            <w:szCs w:val="24"/>
            <w:u w:val="single"/>
          </w:rPr>
          <w:t>mdm299@georgetown.edu</w:t>
        </w:r>
      </w:hyperlink>
      <w:r>
        <w:rPr>
          <w:sz w:val="24"/>
          <w:szCs w:val="24"/>
        </w:rPr>
        <w:t xml:space="preserve"> </w:t>
      </w:r>
    </w:p>
    <w:p w14:paraId="000000BA" w14:textId="77777777" w:rsidR="00BA1B2C" w:rsidRDefault="007B01FF">
      <w:pPr>
        <w:numPr>
          <w:ilvl w:val="0"/>
          <w:numId w:val="8"/>
        </w:numPr>
        <w:rPr>
          <w:sz w:val="24"/>
          <w:szCs w:val="24"/>
        </w:rPr>
      </w:pPr>
      <w:r>
        <w:rPr>
          <w:sz w:val="24"/>
          <w:szCs w:val="24"/>
        </w:rPr>
        <w:t xml:space="preserve">KJ Wilkins: </w:t>
      </w:r>
      <w:hyperlink r:id="rId36">
        <w:r>
          <w:rPr>
            <w:color w:val="1155CC"/>
            <w:sz w:val="24"/>
            <w:szCs w:val="24"/>
            <w:u w:val="single"/>
          </w:rPr>
          <w:t>kenneth.wilkins@nih.gov</w:t>
        </w:r>
      </w:hyperlink>
      <w:r>
        <w:rPr>
          <w:sz w:val="24"/>
          <w:szCs w:val="24"/>
        </w:rPr>
        <w:t xml:space="preserve"> - I like the choice of differing length of care / progression</w:t>
      </w:r>
    </w:p>
    <w:p w14:paraId="000000BB" w14:textId="77777777" w:rsidR="00BA1B2C" w:rsidRDefault="007B01FF">
      <w:pPr>
        <w:numPr>
          <w:ilvl w:val="0"/>
          <w:numId w:val="8"/>
        </w:numPr>
        <w:rPr>
          <w:sz w:val="24"/>
          <w:szCs w:val="24"/>
        </w:rPr>
      </w:pPr>
      <w:r>
        <w:rPr>
          <w:sz w:val="24"/>
          <w:szCs w:val="24"/>
        </w:rPr>
        <w:t>Donna Rivera, Surveillance Research Pro</w:t>
      </w:r>
      <w:r>
        <w:rPr>
          <w:sz w:val="24"/>
          <w:szCs w:val="24"/>
        </w:rPr>
        <w:t xml:space="preserve">gram, National Cancer Institute </w:t>
      </w:r>
      <w:hyperlink r:id="rId37">
        <w:r>
          <w:rPr>
            <w:color w:val="1155CC"/>
            <w:sz w:val="24"/>
            <w:szCs w:val="24"/>
            <w:u w:val="single"/>
          </w:rPr>
          <w:t>donna.rivera@nih.gov</w:t>
        </w:r>
      </w:hyperlink>
      <w:r>
        <w:rPr>
          <w:sz w:val="24"/>
          <w:szCs w:val="24"/>
        </w:rPr>
        <w:t xml:space="preserve"> </w:t>
      </w:r>
    </w:p>
    <w:p w14:paraId="000000BC" w14:textId="77777777" w:rsidR="00BA1B2C" w:rsidRDefault="007B01FF">
      <w:pPr>
        <w:numPr>
          <w:ilvl w:val="0"/>
          <w:numId w:val="8"/>
        </w:numPr>
        <w:rPr>
          <w:sz w:val="24"/>
          <w:szCs w:val="24"/>
        </w:rPr>
      </w:pPr>
      <w:r>
        <w:rPr>
          <w:sz w:val="24"/>
          <w:szCs w:val="24"/>
        </w:rPr>
        <w:t xml:space="preserve">Yue Dong, Mayo Clinic </w:t>
      </w:r>
      <w:hyperlink r:id="rId38">
        <w:r>
          <w:rPr>
            <w:color w:val="1155CC"/>
            <w:sz w:val="24"/>
            <w:szCs w:val="24"/>
            <w:u w:val="single"/>
          </w:rPr>
          <w:t>dong.yue@mayo.edu</w:t>
        </w:r>
      </w:hyperlink>
      <w:r>
        <w:rPr>
          <w:sz w:val="24"/>
          <w:szCs w:val="24"/>
        </w:rPr>
        <w:t xml:space="preserve"> </w:t>
      </w:r>
    </w:p>
    <w:p w14:paraId="000000BD" w14:textId="77777777" w:rsidR="00BA1B2C" w:rsidRDefault="007B01FF">
      <w:pPr>
        <w:numPr>
          <w:ilvl w:val="0"/>
          <w:numId w:val="8"/>
        </w:numPr>
        <w:rPr>
          <w:sz w:val="24"/>
          <w:szCs w:val="24"/>
        </w:rPr>
      </w:pPr>
      <w:r>
        <w:rPr>
          <w:sz w:val="24"/>
          <w:szCs w:val="24"/>
        </w:rPr>
        <w:t xml:space="preserve">Julio Perez </w:t>
      </w:r>
      <w:hyperlink r:id="rId39">
        <w:r>
          <w:rPr>
            <w:color w:val="1155CC"/>
            <w:sz w:val="24"/>
            <w:szCs w:val="24"/>
            <w:u w:val="single"/>
          </w:rPr>
          <w:t>jcp.sa</w:t>
        </w:r>
        <w:r>
          <w:rPr>
            <w:color w:val="1155CC"/>
            <w:sz w:val="24"/>
            <w:szCs w:val="24"/>
            <w:u w:val="single"/>
          </w:rPr>
          <w:t>nsalvador@inaoep.mx</w:t>
        </w:r>
      </w:hyperlink>
      <w:r>
        <w:rPr>
          <w:sz w:val="24"/>
          <w:szCs w:val="24"/>
        </w:rPr>
        <w:t xml:space="preserve"> </w:t>
      </w:r>
    </w:p>
    <w:p w14:paraId="000000BE" w14:textId="77777777" w:rsidR="00BA1B2C" w:rsidRDefault="007B01FF">
      <w:pPr>
        <w:rPr>
          <w:b/>
          <w:sz w:val="24"/>
          <w:szCs w:val="24"/>
        </w:rPr>
      </w:pPr>
      <w:r>
        <w:rPr>
          <w:b/>
          <w:sz w:val="24"/>
          <w:szCs w:val="24"/>
        </w:rPr>
        <w:t xml:space="preserve"> </w:t>
      </w:r>
    </w:p>
    <w:p w14:paraId="000000BF" w14:textId="77777777" w:rsidR="00BA1B2C" w:rsidRDefault="007B01FF">
      <w:pPr>
        <w:rPr>
          <w:b/>
          <w:color w:val="002060"/>
          <w:sz w:val="24"/>
          <w:szCs w:val="24"/>
        </w:rPr>
      </w:pPr>
      <w:r>
        <w:rPr>
          <w:b/>
          <w:color w:val="002060"/>
          <w:sz w:val="24"/>
          <w:szCs w:val="24"/>
        </w:rPr>
        <w:t>VI.</w:t>
      </w:r>
      <w:r>
        <w:rPr>
          <w:color w:val="002060"/>
          <w:sz w:val="14"/>
          <w:szCs w:val="14"/>
        </w:rPr>
        <w:t xml:space="preserve">               </w:t>
      </w:r>
      <w:r>
        <w:rPr>
          <w:b/>
          <w:color w:val="002060"/>
          <w:sz w:val="24"/>
          <w:szCs w:val="24"/>
        </w:rPr>
        <w:t>Digital Twin Chat Log</w:t>
      </w:r>
    </w:p>
    <w:p w14:paraId="000000C0" w14:textId="77777777" w:rsidR="00BA1B2C" w:rsidRDefault="007B01FF">
      <w:pPr>
        <w:rPr>
          <w:b/>
          <w:color w:val="002060"/>
          <w:sz w:val="24"/>
          <w:szCs w:val="24"/>
        </w:rPr>
      </w:pPr>
      <w:r>
        <w:rPr>
          <w:b/>
          <w:color w:val="002060"/>
          <w:sz w:val="24"/>
          <w:szCs w:val="24"/>
        </w:rPr>
        <w:t xml:space="preserve"> </w:t>
      </w:r>
    </w:p>
    <w:p w14:paraId="000000C1" w14:textId="77777777" w:rsidR="00BA1B2C" w:rsidRDefault="007B01FF">
      <w:pPr>
        <w:rPr>
          <w:sz w:val="24"/>
          <w:szCs w:val="24"/>
        </w:rPr>
      </w:pPr>
      <w:r>
        <w:rPr>
          <w:i/>
          <w:sz w:val="24"/>
          <w:szCs w:val="24"/>
        </w:rPr>
        <w:lastRenderedPageBreak/>
        <w:t>Miranda Lynch</w:t>
      </w:r>
      <w:r>
        <w:rPr>
          <w:sz w:val="24"/>
          <w:szCs w:val="24"/>
        </w:rPr>
        <w:t>: A very interesting aspect here is that there is a ‘built in’ longitudinal nature to the evolution of the digital twin, and that evolution (learning over time) will rely intimat</w:t>
      </w:r>
      <w:r>
        <w:rPr>
          <w:sz w:val="24"/>
          <w:szCs w:val="24"/>
        </w:rPr>
        <w:t>ely on the ability to get clinical patient info over time.</w:t>
      </w:r>
    </w:p>
    <w:p w14:paraId="000000C2" w14:textId="77777777" w:rsidR="00BA1B2C" w:rsidRDefault="007B01FF">
      <w:pPr>
        <w:rPr>
          <w:sz w:val="24"/>
          <w:szCs w:val="24"/>
        </w:rPr>
      </w:pPr>
      <w:r>
        <w:rPr>
          <w:sz w:val="24"/>
          <w:szCs w:val="24"/>
        </w:rPr>
        <w:t xml:space="preserve"> </w:t>
      </w:r>
    </w:p>
    <w:p w14:paraId="000000C3" w14:textId="77777777" w:rsidR="00BA1B2C" w:rsidRDefault="007B01FF">
      <w:pPr>
        <w:rPr>
          <w:sz w:val="24"/>
          <w:szCs w:val="24"/>
        </w:rPr>
      </w:pPr>
      <w:r>
        <w:rPr>
          <w:i/>
          <w:sz w:val="24"/>
          <w:szCs w:val="24"/>
        </w:rPr>
        <w:t>KJ Wilkins</w:t>
      </w:r>
      <w:r>
        <w:rPr>
          <w:sz w:val="24"/>
          <w:szCs w:val="24"/>
        </w:rPr>
        <w:t xml:space="preserve">: could offer “counterfactual digital twin” as more precise distinction from other uses, one that gets at goal of precision medicine. Given an individual’s data to date, which (set of) </w:t>
      </w:r>
      <w:r>
        <w:rPr>
          <w:sz w:val="24"/>
          <w:szCs w:val="24"/>
        </w:rPr>
        <w:t>treatment(s) are “right” for that individual at that time? Whether ML, or ODE dynamical models, or other modeling approaches are used it seems this involves the goal of what this aimed at estimating...</w:t>
      </w:r>
    </w:p>
    <w:p w14:paraId="000000C4" w14:textId="77777777" w:rsidR="00BA1B2C" w:rsidRDefault="007B01FF">
      <w:pPr>
        <w:rPr>
          <w:sz w:val="24"/>
          <w:szCs w:val="24"/>
        </w:rPr>
      </w:pPr>
      <w:r>
        <w:rPr>
          <w:sz w:val="24"/>
          <w:szCs w:val="24"/>
        </w:rPr>
        <w:t xml:space="preserve"> </w:t>
      </w:r>
    </w:p>
    <w:p w14:paraId="000000C5" w14:textId="77777777" w:rsidR="00BA1B2C" w:rsidRDefault="007B01FF">
      <w:pPr>
        <w:rPr>
          <w:sz w:val="24"/>
          <w:szCs w:val="24"/>
        </w:rPr>
      </w:pPr>
      <w:r>
        <w:rPr>
          <w:i/>
          <w:sz w:val="24"/>
          <w:szCs w:val="24"/>
        </w:rPr>
        <w:t>Paul Macklin</w:t>
      </w:r>
      <w:r>
        <w:rPr>
          <w:sz w:val="24"/>
          <w:szCs w:val="24"/>
        </w:rPr>
        <w:t>: I agree with this perspective. We also</w:t>
      </w:r>
      <w:r>
        <w:rPr>
          <w:sz w:val="24"/>
          <w:szCs w:val="24"/>
        </w:rPr>
        <w:t xml:space="preserve"> want more than current "precision medicine" (which tends to focus on stratification) and more on "predictive medicine" that looks at the dynamics of individual patients</w:t>
      </w:r>
    </w:p>
    <w:p w14:paraId="000000C6" w14:textId="77777777" w:rsidR="00BA1B2C" w:rsidRDefault="007B01FF">
      <w:pPr>
        <w:rPr>
          <w:sz w:val="24"/>
          <w:szCs w:val="24"/>
        </w:rPr>
      </w:pPr>
      <w:r>
        <w:rPr>
          <w:sz w:val="24"/>
          <w:szCs w:val="24"/>
        </w:rPr>
        <w:t xml:space="preserve"> </w:t>
      </w:r>
    </w:p>
    <w:p w14:paraId="000000C7" w14:textId="77777777" w:rsidR="00BA1B2C" w:rsidRDefault="007B01FF">
      <w:pPr>
        <w:rPr>
          <w:sz w:val="24"/>
          <w:szCs w:val="24"/>
        </w:rPr>
      </w:pPr>
      <w:r>
        <w:rPr>
          <w:i/>
          <w:sz w:val="24"/>
          <w:szCs w:val="24"/>
        </w:rPr>
        <w:t>Veera B</w:t>
      </w:r>
      <w:r>
        <w:rPr>
          <w:sz w:val="24"/>
          <w:szCs w:val="24"/>
        </w:rPr>
        <w:t>: From an analytical perspective it might be critical how we define a “twin,” i.e. what might be a possible quantitative metric to define similarity</w:t>
      </w:r>
    </w:p>
    <w:p w14:paraId="000000C8" w14:textId="77777777" w:rsidR="00BA1B2C" w:rsidRDefault="007B01FF">
      <w:pPr>
        <w:rPr>
          <w:sz w:val="24"/>
          <w:szCs w:val="24"/>
        </w:rPr>
      </w:pPr>
      <w:r>
        <w:rPr>
          <w:sz w:val="24"/>
          <w:szCs w:val="24"/>
        </w:rPr>
        <w:t xml:space="preserve"> </w:t>
      </w:r>
    </w:p>
    <w:p w14:paraId="000000C9" w14:textId="77777777" w:rsidR="00BA1B2C" w:rsidRDefault="007B01FF">
      <w:pPr>
        <w:rPr>
          <w:sz w:val="24"/>
          <w:szCs w:val="24"/>
        </w:rPr>
      </w:pPr>
      <w:r>
        <w:rPr>
          <w:i/>
          <w:sz w:val="24"/>
          <w:szCs w:val="24"/>
        </w:rPr>
        <w:t>KJ Wilkins</w:t>
      </w:r>
      <w:r>
        <w:rPr>
          <w:sz w:val="24"/>
          <w:szCs w:val="24"/>
        </w:rPr>
        <w:t>: Thanks for the emphasis on Common Data Standards, and architectures that ease use of data interactions, whether longitudinal or multi scale; the tech companies offering cloud computing through STRIDES initiative have the novice-ready architecture part up</w:t>
      </w:r>
      <w:r>
        <w:rPr>
          <w:sz w:val="24"/>
          <w:szCs w:val="24"/>
        </w:rPr>
        <w:t xml:space="preserve"> and running, it’s the human-interactive aspect that’s disease focused that could use the sort of expertise you mentioned.</w:t>
      </w:r>
    </w:p>
    <w:p w14:paraId="000000CA" w14:textId="77777777" w:rsidR="00BA1B2C" w:rsidRDefault="007B01FF">
      <w:pPr>
        <w:rPr>
          <w:sz w:val="24"/>
          <w:szCs w:val="24"/>
        </w:rPr>
      </w:pPr>
      <w:r>
        <w:rPr>
          <w:sz w:val="24"/>
          <w:szCs w:val="24"/>
        </w:rPr>
        <w:t xml:space="preserve"> </w:t>
      </w:r>
    </w:p>
    <w:p w14:paraId="000000CB" w14:textId="77777777" w:rsidR="00BA1B2C" w:rsidRDefault="007B01FF">
      <w:pPr>
        <w:rPr>
          <w:sz w:val="24"/>
          <w:szCs w:val="24"/>
        </w:rPr>
      </w:pPr>
      <w:r>
        <w:rPr>
          <w:i/>
          <w:sz w:val="24"/>
          <w:szCs w:val="24"/>
        </w:rPr>
        <w:t>KJ Wilkins</w:t>
      </w:r>
      <w:r>
        <w:rPr>
          <w:sz w:val="24"/>
          <w:szCs w:val="24"/>
        </w:rPr>
        <w:t>: @Donna: any sources for integrating #melanoma data re: novel immunotherapies outside of SEER? I like your mention of du</w:t>
      </w:r>
      <w:r>
        <w:rPr>
          <w:sz w:val="24"/>
          <w:szCs w:val="24"/>
        </w:rPr>
        <w:t>al needs considerations for clinicians AND patients. Please also explicitly mention WG I.</w:t>
      </w:r>
    </w:p>
    <w:p w14:paraId="000000CC" w14:textId="77777777" w:rsidR="00BA1B2C" w:rsidRDefault="007B01FF">
      <w:pPr>
        <w:rPr>
          <w:sz w:val="24"/>
          <w:szCs w:val="24"/>
        </w:rPr>
      </w:pPr>
      <w:r>
        <w:rPr>
          <w:sz w:val="24"/>
          <w:szCs w:val="24"/>
        </w:rPr>
        <w:t xml:space="preserve"> </w:t>
      </w:r>
    </w:p>
    <w:p w14:paraId="000000CD" w14:textId="77777777" w:rsidR="00BA1B2C" w:rsidRDefault="007B01FF">
      <w:pPr>
        <w:rPr>
          <w:sz w:val="24"/>
          <w:szCs w:val="24"/>
        </w:rPr>
      </w:pPr>
      <w:r>
        <w:rPr>
          <w:i/>
          <w:sz w:val="24"/>
          <w:szCs w:val="24"/>
        </w:rPr>
        <w:t>Paul Macklin</w:t>
      </w:r>
      <w:r>
        <w:rPr>
          <w:sz w:val="24"/>
          <w:szCs w:val="24"/>
        </w:rPr>
        <w:t>: There have been data commons efforts here and there. Has been way too much lock in so far, since many are based on a big company trying to get everybo</w:t>
      </w:r>
      <w:r>
        <w:rPr>
          <w:sz w:val="24"/>
          <w:szCs w:val="24"/>
        </w:rPr>
        <w:t>dy on their platform. Has been a challenge, but also good prototyping / early results. Agreed we need to leverage wherever we can, and then plug dynamical and ML models into whatever best ecosystem.</w:t>
      </w:r>
    </w:p>
    <w:p w14:paraId="000000CE" w14:textId="77777777" w:rsidR="00BA1B2C" w:rsidRDefault="007B01FF">
      <w:pPr>
        <w:rPr>
          <w:sz w:val="24"/>
          <w:szCs w:val="24"/>
        </w:rPr>
      </w:pPr>
      <w:r>
        <w:rPr>
          <w:sz w:val="24"/>
          <w:szCs w:val="24"/>
        </w:rPr>
        <w:t xml:space="preserve"> </w:t>
      </w:r>
    </w:p>
    <w:p w14:paraId="000000CF" w14:textId="77777777" w:rsidR="00BA1B2C" w:rsidRDefault="007B01FF">
      <w:pPr>
        <w:rPr>
          <w:sz w:val="24"/>
          <w:szCs w:val="24"/>
        </w:rPr>
      </w:pPr>
      <w:r>
        <w:rPr>
          <w:i/>
          <w:sz w:val="24"/>
          <w:szCs w:val="24"/>
        </w:rPr>
        <w:t>KJ Wilkins</w:t>
      </w:r>
      <w:r>
        <w:rPr>
          <w:sz w:val="24"/>
          <w:szCs w:val="24"/>
        </w:rPr>
        <w:t>: ...which therapy was recently approved by F</w:t>
      </w:r>
      <w:r>
        <w:rPr>
          <w:sz w:val="24"/>
          <w:szCs w:val="24"/>
        </w:rPr>
        <w:t>DA? off n=55 across 12 sites.</w:t>
      </w:r>
    </w:p>
    <w:p w14:paraId="000000D0" w14:textId="77777777" w:rsidR="00BA1B2C" w:rsidRDefault="007B01FF">
      <w:pPr>
        <w:rPr>
          <w:sz w:val="24"/>
          <w:szCs w:val="24"/>
        </w:rPr>
      </w:pPr>
      <w:r>
        <w:rPr>
          <w:sz w:val="24"/>
          <w:szCs w:val="24"/>
        </w:rPr>
        <w:t xml:space="preserve"> </w:t>
      </w:r>
    </w:p>
    <w:p w14:paraId="000000D1" w14:textId="77777777" w:rsidR="00BA1B2C" w:rsidRDefault="007B01FF">
      <w:pPr>
        <w:rPr>
          <w:color w:val="1155CC"/>
          <w:sz w:val="24"/>
          <w:szCs w:val="24"/>
          <w:u w:val="single"/>
        </w:rPr>
      </w:pPr>
      <w:r>
        <w:rPr>
          <w:i/>
          <w:sz w:val="24"/>
          <w:szCs w:val="24"/>
        </w:rPr>
        <w:t>Donna Rivera</w:t>
      </w:r>
      <w:r>
        <w:rPr>
          <w:sz w:val="24"/>
          <w:szCs w:val="24"/>
        </w:rPr>
        <w:t>: Data Sources: SEER can provide incidence and prevalence data for melanoma, as far as specific sources data can come from claims or EHR, also other groups may want be interested:</w:t>
      </w:r>
      <w:hyperlink r:id="rId40">
        <w:r>
          <w:rPr>
            <w:sz w:val="24"/>
            <w:szCs w:val="24"/>
          </w:rPr>
          <w:t xml:space="preserve"> </w:t>
        </w:r>
      </w:hyperlink>
      <w:r>
        <w:fldChar w:fldCharType="begin"/>
      </w:r>
      <w:r>
        <w:instrText xml:space="preserve"> HYPERLINK "https://melanoma.org/research-science/scientific-initiatives/mrf-breakthrough-consortium-mrfbc/" </w:instrText>
      </w:r>
      <w:r>
        <w:fldChar w:fldCharType="separate"/>
      </w:r>
      <w:r>
        <w:rPr>
          <w:color w:val="1155CC"/>
          <w:sz w:val="24"/>
          <w:szCs w:val="24"/>
          <w:u w:val="single"/>
        </w:rPr>
        <w:t>https://melanoma.org/research-science/scientific-initiatives/mrf</w:t>
      </w:r>
      <w:r>
        <w:rPr>
          <w:color w:val="1155CC"/>
          <w:sz w:val="24"/>
          <w:szCs w:val="24"/>
          <w:u w:val="single"/>
        </w:rPr>
        <w:t>-breakthrough-consortium-mrfbc/</w:t>
      </w:r>
    </w:p>
    <w:p w14:paraId="000000D2" w14:textId="77777777" w:rsidR="00BA1B2C" w:rsidRDefault="007B01FF">
      <w:pPr>
        <w:rPr>
          <w:color w:val="1155CC"/>
          <w:sz w:val="24"/>
          <w:szCs w:val="24"/>
          <w:u w:val="single"/>
        </w:rPr>
      </w:pPr>
      <w:r>
        <w:fldChar w:fldCharType="end"/>
      </w:r>
      <w:r>
        <w:fldChar w:fldCharType="begin"/>
      </w:r>
      <w:r>
        <w:instrText xml:space="preserve"> HYPERLINK "https://grants.nih.gov/grants/guide/pa-files/par-16-349.html" </w:instrText>
      </w:r>
      <w:r>
        <w:fldChar w:fldCharType="separate"/>
      </w:r>
      <w:r>
        <w:rPr>
          <w:color w:val="1155CC"/>
          <w:sz w:val="24"/>
          <w:szCs w:val="24"/>
          <w:u w:val="single"/>
        </w:rPr>
        <w:t>https://grants.nih.gov/grants/guide/pa-files/par-16-349.html</w:t>
      </w:r>
    </w:p>
    <w:p w14:paraId="000000D3" w14:textId="77777777" w:rsidR="00BA1B2C" w:rsidRDefault="007B01FF">
      <w:pPr>
        <w:rPr>
          <w:sz w:val="24"/>
          <w:szCs w:val="24"/>
          <w:highlight w:val="yellow"/>
        </w:rPr>
      </w:pPr>
      <w:r>
        <w:fldChar w:fldCharType="end"/>
      </w:r>
      <w:r>
        <w:rPr>
          <w:sz w:val="24"/>
          <w:szCs w:val="24"/>
          <w:highlight w:val="yellow"/>
        </w:rPr>
        <w:t xml:space="preserve"> </w:t>
      </w:r>
    </w:p>
    <w:p w14:paraId="000000D4" w14:textId="77777777" w:rsidR="00BA1B2C" w:rsidRDefault="007B01FF">
      <w:pPr>
        <w:rPr>
          <w:color w:val="1155CC"/>
          <w:sz w:val="24"/>
          <w:szCs w:val="24"/>
          <w:u w:val="single"/>
        </w:rPr>
      </w:pPr>
      <w:r>
        <w:rPr>
          <w:sz w:val="24"/>
          <w:szCs w:val="24"/>
        </w:rPr>
        <w:t>Potential Funding:</w:t>
      </w:r>
      <w:hyperlink r:id="rId41">
        <w:r>
          <w:rPr>
            <w:sz w:val="24"/>
            <w:szCs w:val="24"/>
          </w:rPr>
          <w:t xml:space="preserve"> </w:t>
        </w:r>
      </w:hyperlink>
      <w:r>
        <w:fldChar w:fldCharType="begin"/>
      </w:r>
      <w:r>
        <w:instrText xml:space="preserve"> HYPERLINK "https://grants.nih.gov/grants/guide/pa-files/par-16-349.html" </w:instrText>
      </w:r>
      <w:r>
        <w:fldChar w:fldCharType="separate"/>
      </w:r>
      <w:r>
        <w:rPr>
          <w:color w:val="1155CC"/>
          <w:sz w:val="24"/>
          <w:szCs w:val="24"/>
          <w:u w:val="single"/>
        </w:rPr>
        <w:t>https://grants.nih.gov/grants/guide/pa-files/par-16-349.html</w:t>
      </w:r>
    </w:p>
    <w:p w14:paraId="000000D5" w14:textId="77777777" w:rsidR="00BA1B2C" w:rsidRDefault="007B01FF">
      <w:pPr>
        <w:rPr>
          <w:color w:val="1155CC"/>
          <w:sz w:val="24"/>
          <w:szCs w:val="24"/>
          <w:u w:val="single"/>
        </w:rPr>
      </w:pPr>
      <w:r>
        <w:fldChar w:fldCharType="end"/>
      </w:r>
      <w:r>
        <w:fldChar w:fldCharType="begin"/>
      </w:r>
      <w:r>
        <w:instrText xml:space="preserve"> HYPERLINK "https://itcr.cancer.gov/funding-opportunities" </w:instrText>
      </w:r>
      <w:r>
        <w:fldChar w:fldCharType="separate"/>
      </w:r>
      <w:r>
        <w:rPr>
          <w:color w:val="1155CC"/>
          <w:sz w:val="24"/>
          <w:szCs w:val="24"/>
          <w:u w:val="single"/>
        </w:rPr>
        <w:t>https://itcr.cancer.gov/funding-opportuni</w:t>
      </w:r>
      <w:r>
        <w:rPr>
          <w:color w:val="1155CC"/>
          <w:sz w:val="24"/>
          <w:szCs w:val="24"/>
          <w:u w:val="single"/>
        </w:rPr>
        <w:t>ties</w:t>
      </w:r>
    </w:p>
    <w:p w14:paraId="000000D6" w14:textId="77777777" w:rsidR="00BA1B2C" w:rsidRDefault="007B01FF">
      <w:pPr>
        <w:rPr>
          <w:sz w:val="24"/>
          <w:szCs w:val="24"/>
        </w:rPr>
      </w:pPr>
      <w:r>
        <w:lastRenderedPageBreak/>
        <w:fldChar w:fldCharType="end"/>
      </w:r>
      <w:r>
        <w:rPr>
          <w:sz w:val="24"/>
          <w:szCs w:val="24"/>
        </w:rPr>
        <w:t xml:space="preserve"> </w:t>
      </w:r>
    </w:p>
    <w:p w14:paraId="000000D7" w14:textId="77777777" w:rsidR="00BA1B2C" w:rsidRDefault="007B01FF">
      <w:pPr>
        <w:rPr>
          <w:sz w:val="24"/>
          <w:szCs w:val="24"/>
        </w:rPr>
      </w:pPr>
      <w:r>
        <w:rPr>
          <w:i/>
          <w:sz w:val="24"/>
          <w:szCs w:val="24"/>
        </w:rPr>
        <w:t>KJ Wilkins</w:t>
      </w:r>
      <w:r>
        <w:rPr>
          <w:sz w:val="24"/>
          <w:szCs w:val="24"/>
        </w:rPr>
        <w:t>: I would ask Amy Gryshuk to include patients/patient advocates that are associated with disease areas mentioned.</w:t>
      </w:r>
    </w:p>
    <w:p w14:paraId="000000D8" w14:textId="77777777" w:rsidR="00BA1B2C" w:rsidRDefault="007B01FF">
      <w:pPr>
        <w:rPr>
          <w:sz w:val="24"/>
          <w:szCs w:val="24"/>
        </w:rPr>
      </w:pPr>
      <w:r>
        <w:rPr>
          <w:i/>
          <w:sz w:val="24"/>
          <w:szCs w:val="24"/>
        </w:rPr>
        <w:t>Miranda Lynch</w:t>
      </w:r>
      <w:r>
        <w:rPr>
          <w:sz w:val="24"/>
          <w:szCs w:val="24"/>
        </w:rPr>
        <w:t>: Defining a tractable problem would give all of us who are interested in participating a way of having somet</w:t>
      </w:r>
      <w:r>
        <w:rPr>
          <w:sz w:val="24"/>
          <w:szCs w:val="24"/>
        </w:rPr>
        <w:t>hing concrete to explore, and a way to get some footing in some actual work.</w:t>
      </w:r>
    </w:p>
    <w:p w14:paraId="000000D9" w14:textId="77777777" w:rsidR="00BA1B2C" w:rsidRDefault="007B01FF">
      <w:pPr>
        <w:rPr>
          <w:sz w:val="24"/>
          <w:szCs w:val="24"/>
        </w:rPr>
      </w:pPr>
      <w:r>
        <w:rPr>
          <w:sz w:val="24"/>
          <w:szCs w:val="24"/>
        </w:rPr>
        <w:t xml:space="preserve"> </w:t>
      </w:r>
    </w:p>
    <w:p w14:paraId="000000DA" w14:textId="77777777" w:rsidR="00BA1B2C" w:rsidRDefault="007B01FF">
      <w:pPr>
        <w:rPr>
          <w:sz w:val="24"/>
          <w:szCs w:val="24"/>
        </w:rPr>
      </w:pPr>
      <w:r>
        <w:rPr>
          <w:sz w:val="24"/>
          <w:szCs w:val="24"/>
        </w:rPr>
        <w:t xml:space="preserve">Paul Macklin: A tractable problem that could be modularly expanded would be helpful. We've been working at building tumor metastasis dissemination models, based on longitudinal </w:t>
      </w:r>
      <w:r>
        <w:rPr>
          <w:sz w:val="24"/>
          <w:szCs w:val="24"/>
        </w:rPr>
        <w:t>mouse models. Would be interesting to improve and scale that to human scales, with joint expertise. Then start plugging in better details. But as an early platform for treatment response for circulating drugs. I would think that building that as a scaffold</w:t>
      </w:r>
      <w:r>
        <w:rPr>
          <w:sz w:val="24"/>
          <w:szCs w:val="24"/>
        </w:rPr>
        <w:t>ing would be tractable and attract help.</w:t>
      </w:r>
    </w:p>
    <w:p w14:paraId="000000DB" w14:textId="77777777" w:rsidR="00BA1B2C" w:rsidRDefault="007B01FF">
      <w:pPr>
        <w:rPr>
          <w:sz w:val="24"/>
          <w:szCs w:val="24"/>
        </w:rPr>
      </w:pPr>
      <w:r>
        <w:rPr>
          <w:sz w:val="24"/>
          <w:szCs w:val="24"/>
        </w:rPr>
        <w:t xml:space="preserve"> </w:t>
      </w:r>
    </w:p>
    <w:p w14:paraId="000000DC" w14:textId="77777777" w:rsidR="00BA1B2C" w:rsidRDefault="007B01FF">
      <w:pPr>
        <w:rPr>
          <w:sz w:val="24"/>
          <w:szCs w:val="24"/>
        </w:rPr>
      </w:pPr>
      <w:r>
        <w:rPr>
          <w:i/>
          <w:sz w:val="24"/>
          <w:szCs w:val="24"/>
        </w:rPr>
        <w:t>Miranda Lynch</w:t>
      </w:r>
      <w:r>
        <w:rPr>
          <w:sz w:val="24"/>
          <w:szCs w:val="24"/>
        </w:rPr>
        <w:t>: I come at many clinical questions in terms of structural biology and use of imaging to provide actual ‘local’ information (of the what’s where and what is it doing, at molecular and cellular level).</w:t>
      </w:r>
      <w:r>
        <w:rPr>
          <w:sz w:val="24"/>
          <w:szCs w:val="24"/>
        </w:rPr>
        <w:t xml:space="preserve">  I would like to envision a stream of data where there would be interest in projecting treatment effects based on considerations like PKPD, tumor localization, target protein interactions with small molecules, etc.  I think there is tremendous scope in th</w:t>
      </w:r>
      <w:r>
        <w:rPr>
          <w:sz w:val="24"/>
          <w:szCs w:val="24"/>
        </w:rPr>
        <w:t>is group for really working on phenotype prediction.</w:t>
      </w:r>
    </w:p>
    <w:p w14:paraId="000000DD" w14:textId="77777777" w:rsidR="00BA1B2C" w:rsidRDefault="007B01FF">
      <w:pPr>
        <w:rPr>
          <w:sz w:val="24"/>
          <w:szCs w:val="24"/>
        </w:rPr>
      </w:pPr>
      <w:r>
        <w:rPr>
          <w:sz w:val="24"/>
          <w:szCs w:val="24"/>
        </w:rPr>
        <w:t xml:space="preserve"> </w:t>
      </w:r>
    </w:p>
    <w:p w14:paraId="000000DE" w14:textId="77777777" w:rsidR="00BA1B2C" w:rsidRDefault="007B01FF">
      <w:pPr>
        <w:rPr>
          <w:sz w:val="24"/>
          <w:szCs w:val="24"/>
        </w:rPr>
      </w:pPr>
      <w:r>
        <w:rPr>
          <w:i/>
          <w:sz w:val="24"/>
          <w:szCs w:val="24"/>
        </w:rPr>
        <w:t>Paul Macklin</w:t>
      </w:r>
      <w:r>
        <w:rPr>
          <w:sz w:val="24"/>
          <w:szCs w:val="24"/>
        </w:rPr>
        <w:t>: That's a project that would get me fired up, Miranda.</w:t>
      </w:r>
    </w:p>
    <w:p w14:paraId="000000DF" w14:textId="77777777" w:rsidR="00BA1B2C" w:rsidRDefault="007B01FF">
      <w:pPr>
        <w:rPr>
          <w:sz w:val="24"/>
          <w:szCs w:val="24"/>
        </w:rPr>
      </w:pPr>
      <w:r>
        <w:rPr>
          <w:sz w:val="24"/>
          <w:szCs w:val="24"/>
        </w:rPr>
        <w:t xml:space="preserve"> </w:t>
      </w:r>
    </w:p>
    <w:p w14:paraId="000000E0" w14:textId="77777777" w:rsidR="00BA1B2C" w:rsidRDefault="007B01FF">
      <w:pPr>
        <w:rPr>
          <w:sz w:val="24"/>
          <w:szCs w:val="24"/>
        </w:rPr>
      </w:pPr>
      <w:r>
        <w:rPr>
          <w:i/>
          <w:sz w:val="24"/>
          <w:szCs w:val="24"/>
        </w:rPr>
        <w:t>Miranda Lynch</w:t>
      </w:r>
      <w:r>
        <w:rPr>
          <w:sz w:val="24"/>
          <w:szCs w:val="24"/>
        </w:rPr>
        <w:t>: Could we circulate to this interest group some ways that we envision the data needs and what could be used for development of digital twin in a clinical sense, and then see what others in the group envision, and hone in on a set of working questions?</w:t>
      </w:r>
    </w:p>
    <w:p w14:paraId="000000E1" w14:textId="77777777" w:rsidR="00BA1B2C" w:rsidRDefault="007B01FF">
      <w:pPr>
        <w:rPr>
          <w:sz w:val="24"/>
          <w:szCs w:val="24"/>
        </w:rPr>
      </w:pPr>
      <w:r>
        <w:rPr>
          <w:sz w:val="24"/>
          <w:szCs w:val="24"/>
        </w:rPr>
        <w:t xml:space="preserve"> </w:t>
      </w:r>
    </w:p>
    <w:p w14:paraId="000000E2" w14:textId="77777777" w:rsidR="00BA1B2C" w:rsidRDefault="007B01FF">
      <w:pPr>
        <w:rPr>
          <w:sz w:val="24"/>
          <w:szCs w:val="24"/>
        </w:rPr>
      </w:pPr>
      <w:r>
        <w:rPr>
          <w:i/>
          <w:sz w:val="24"/>
          <w:szCs w:val="24"/>
        </w:rPr>
        <w:t>D</w:t>
      </w:r>
      <w:r>
        <w:rPr>
          <w:i/>
          <w:sz w:val="24"/>
          <w:szCs w:val="24"/>
        </w:rPr>
        <w:t>onna Rivera</w:t>
      </w:r>
      <w:r>
        <w:rPr>
          <w:sz w:val="24"/>
          <w:szCs w:val="24"/>
        </w:rPr>
        <w:t>: To engage clinicians effectively, the selection of use case is important because each cancer site requires specialty treatment and has different clinical questions.</w:t>
      </w:r>
    </w:p>
    <w:p w14:paraId="000000E3" w14:textId="77777777" w:rsidR="00BA1B2C" w:rsidRDefault="007B01FF">
      <w:pPr>
        <w:rPr>
          <w:sz w:val="24"/>
          <w:szCs w:val="24"/>
        </w:rPr>
      </w:pPr>
      <w:r>
        <w:rPr>
          <w:sz w:val="24"/>
          <w:szCs w:val="24"/>
        </w:rPr>
        <w:t xml:space="preserve"> </w:t>
      </w:r>
    </w:p>
    <w:p w14:paraId="000000E4" w14:textId="77777777" w:rsidR="00BA1B2C" w:rsidRDefault="007B01FF">
      <w:pPr>
        <w:rPr>
          <w:sz w:val="24"/>
          <w:szCs w:val="24"/>
        </w:rPr>
      </w:pPr>
      <w:r>
        <w:rPr>
          <w:i/>
          <w:sz w:val="24"/>
          <w:szCs w:val="24"/>
        </w:rPr>
        <w:t>Miranda Lynch</w:t>
      </w:r>
      <w:r>
        <w:rPr>
          <w:sz w:val="24"/>
          <w:szCs w:val="24"/>
        </w:rPr>
        <w:t>: I agree with Donna’s comment, that finding a focused clinical target area would be one of the key parts of homing in on a tractable problem.</w:t>
      </w:r>
    </w:p>
    <w:p w14:paraId="000000E5" w14:textId="77777777" w:rsidR="00BA1B2C" w:rsidRDefault="007B01FF">
      <w:pPr>
        <w:rPr>
          <w:sz w:val="24"/>
          <w:szCs w:val="24"/>
        </w:rPr>
      </w:pPr>
      <w:r>
        <w:rPr>
          <w:sz w:val="24"/>
          <w:szCs w:val="24"/>
        </w:rPr>
        <w:t xml:space="preserve"> </w:t>
      </w:r>
    </w:p>
    <w:p w14:paraId="000000E6" w14:textId="77777777" w:rsidR="00BA1B2C" w:rsidRDefault="007B01FF">
      <w:pPr>
        <w:rPr>
          <w:sz w:val="24"/>
          <w:szCs w:val="24"/>
        </w:rPr>
      </w:pPr>
      <w:r>
        <w:rPr>
          <w:i/>
          <w:sz w:val="24"/>
          <w:szCs w:val="24"/>
        </w:rPr>
        <w:t>Paul Macklin</w:t>
      </w:r>
      <w:r>
        <w:rPr>
          <w:sz w:val="24"/>
          <w:szCs w:val="24"/>
        </w:rPr>
        <w:t>: That's a good point. Being more concrete will be very helpful in driving advances.</w:t>
      </w:r>
    </w:p>
    <w:p w14:paraId="000000E7" w14:textId="77777777" w:rsidR="00BA1B2C" w:rsidRDefault="007B01FF">
      <w:pPr>
        <w:rPr>
          <w:sz w:val="24"/>
          <w:szCs w:val="24"/>
        </w:rPr>
      </w:pPr>
      <w:r>
        <w:rPr>
          <w:sz w:val="24"/>
          <w:szCs w:val="24"/>
        </w:rPr>
        <w:t xml:space="preserve"> </w:t>
      </w:r>
    </w:p>
    <w:p w14:paraId="000000E8" w14:textId="77777777" w:rsidR="00BA1B2C" w:rsidRDefault="007B01FF">
      <w:pPr>
        <w:rPr>
          <w:sz w:val="24"/>
          <w:szCs w:val="24"/>
        </w:rPr>
      </w:pPr>
      <w:r>
        <w:rPr>
          <w:i/>
          <w:sz w:val="24"/>
          <w:szCs w:val="24"/>
        </w:rPr>
        <w:t>KJ Wilkins</w:t>
      </w:r>
      <w:r>
        <w:rPr>
          <w:sz w:val="24"/>
          <w:szCs w:val="24"/>
        </w:rPr>
        <w:t xml:space="preserve">: </w:t>
      </w:r>
      <w:r>
        <w:rPr>
          <w:sz w:val="24"/>
          <w:szCs w:val="24"/>
        </w:rPr>
        <w:t>Why not pick a clinical target area that already includes some “success stories” retrospectively, such as melanoma or non-small-cell lung cancer (immunotherapy innovations) and/or glioblastoma?</w:t>
      </w:r>
    </w:p>
    <w:p w14:paraId="000000E9" w14:textId="77777777" w:rsidR="00BA1B2C" w:rsidRDefault="007B01FF">
      <w:pPr>
        <w:rPr>
          <w:sz w:val="24"/>
          <w:szCs w:val="24"/>
        </w:rPr>
      </w:pPr>
      <w:r>
        <w:rPr>
          <w:sz w:val="24"/>
          <w:szCs w:val="24"/>
        </w:rPr>
        <w:t xml:space="preserve"> </w:t>
      </w:r>
    </w:p>
    <w:p w14:paraId="000000EA" w14:textId="77777777" w:rsidR="00BA1B2C" w:rsidRDefault="007B01FF">
      <w:pPr>
        <w:rPr>
          <w:sz w:val="24"/>
          <w:szCs w:val="24"/>
        </w:rPr>
      </w:pPr>
      <w:r>
        <w:rPr>
          <w:i/>
          <w:sz w:val="24"/>
          <w:szCs w:val="24"/>
        </w:rPr>
        <w:t>Yue Dong</w:t>
      </w:r>
      <w:r>
        <w:rPr>
          <w:sz w:val="24"/>
          <w:szCs w:val="24"/>
        </w:rPr>
        <w:t>:</w:t>
      </w:r>
    </w:p>
    <w:p w14:paraId="000000EB" w14:textId="77777777" w:rsidR="00BA1B2C" w:rsidRDefault="007B01FF">
      <w:pPr>
        <w:rPr>
          <w:color w:val="1155CC"/>
          <w:sz w:val="24"/>
          <w:szCs w:val="24"/>
          <w:u w:val="single"/>
        </w:rPr>
      </w:pPr>
      <w:r>
        <w:rPr>
          <w:sz w:val="24"/>
          <w:szCs w:val="24"/>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 xml:space="preserve">We have a group try to reach out outside our </w:t>
      </w:r>
      <w:r>
        <w:rPr>
          <w:sz w:val="24"/>
          <w:szCs w:val="24"/>
        </w:rPr>
        <w:t>professional to partnership.</w:t>
      </w:r>
      <w:hyperlink r:id="rId42">
        <w:r>
          <w:rPr>
            <w:sz w:val="24"/>
            <w:szCs w:val="24"/>
          </w:rPr>
          <w:t xml:space="preserve"> </w:t>
        </w:r>
      </w:hyperlink>
      <w:r>
        <w:fldChar w:fldCharType="begin"/>
      </w:r>
      <w:r>
        <w:instrText xml:space="preserve"> HYPERLINK "https://www.ssih.org/Interest-Groups/Healthcare-Systems-Modeling-Simulation" </w:instrText>
      </w:r>
      <w:r>
        <w:fldChar w:fldCharType="separate"/>
      </w:r>
      <w:r>
        <w:rPr>
          <w:color w:val="1155CC"/>
          <w:sz w:val="24"/>
          <w:szCs w:val="24"/>
          <w:u w:val="single"/>
        </w:rPr>
        <w:t>https://www.ssih.org/Interest-Groups/Health</w:t>
      </w:r>
      <w:r>
        <w:rPr>
          <w:color w:val="1155CC"/>
          <w:sz w:val="24"/>
          <w:szCs w:val="24"/>
          <w:u w:val="single"/>
        </w:rPr>
        <w:t>care-Systems-Modeling-Simulation</w:t>
      </w:r>
    </w:p>
    <w:p w14:paraId="000000EC" w14:textId="77777777" w:rsidR="00BA1B2C" w:rsidRDefault="007B01FF">
      <w:pPr>
        <w:rPr>
          <w:sz w:val="24"/>
          <w:szCs w:val="24"/>
        </w:rPr>
      </w:pPr>
      <w:r>
        <w:fldChar w:fldCharType="end"/>
      </w: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24"/>
          <w:szCs w:val="24"/>
        </w:rPr>
        <w:t>We have some webinars online to educate our clinicians</w:t>
      </w:r>
      <w:hyperlink r:id="rId43">
        <w:r>
          <w:rPr>
            <w:sz w:val="24"/>
            <w:szCs w:val="24"/>
          </w:rPr>
          <w:t xml:space="preserve"> </w:t>
        </w:r>
      </w:hyperlink>
      <w:hyperlink r:id="rId44">
        <w:r>
          <w:rPr>
            <w:color w:val="1155CC"/>
            <w:sz w:val="24"/>
            <w:szCs w:val="24"/>
            <w:u w:val="single"/>
          </w:rPr>
          <w:t>https://www.youtube.com/channel/UCMWVW9plawga7UtWnISrszg/videos</w:t>
        </w:r>
      </w:hyperlink>
      <w:r>
        <w:rPr>
          <w:sz w:val="24"/>
          <w:szCs w:val="24"/>
        </w:rPr>
        <w:t xml:space="preserve"> . Please contact me if you would like to present a webinar.</w:t>
      </w:r>
    </w:p>
    <w:p w14:paraId="000000ED" w14:textId="77777777" w:rsidR="00BA1B2C" w:rsidRDefault="007B01FF">
      <w:pPr>
        <w:rPr>
          <w:sz w:val="24"/>
          <w:szCs w:val="24"/>
        </w:rPr>
      </w:pPr>
      <w:r>
        <w:rPr>
          <w:sz w:val="24"/>
          <w:szCs w:val="24"/>
        </w:rPr>
        <w:t xml:space="preserve"> </w:t>
      </w:r>
    </w:p>
    <w:p w14:paraId="000000EE" w14:textId="77777777" w:rsidR="00BA1B2C" w:rsidRDefault="007B01FF">
      <w:pPr>
        <w:rPr>
          <w:sz w:val="24"/>
          <w:szCs w:val="24"/>
        </w:rPr>
      </w:pPr>
      <w:r>
        <w:rPr>
          <w:i/>
          <w:sz w:val="24"/>
          <w:szCs w:val="24"/>
        </w:rPr>
        <w:t xml:space="preserve">Tanveer </w:t>
      </w:r>
      <w:r>
        <w:rPr>
          <w:sz w:val="24"/>
          <w:szCs w:val="24"/>
        </w:rPr>
        <w:t>Syeda-Mahmood: Lung cancer particularly the use of low dosage screening. Prostate and breast is ok too.</w:t>
      </w:r>
    </w:p>
    <w:p w14:paraId="000000EF" w14:textId="77777777" w:rsidR="00BA1B2C" w:rsidRDefault="007B01FF">
      <w:pPr>
        <w:rPr>
          <w:sz w:val="24"/>
          <w:szCs w:val="24"/>
        </w:rPr>
      </w:pPr>
      <w:r>
        <w:rPr>
          <w:sz w:val="24"/>
          <w:szCs w:val="24"/>
        </w:rPr>
        <w:t xml:space="preserve"> </w:t>
      </w:r>
    </w:p>
    <w:p w14:paraId="000000F0" w14:textId="77777777" w:rsidR="00BA1B2C" w:rsidRDefault="007B01FF">
      <w:pPr>
        <w:rPr>
          <w:sz w:val="24"/>
          <w:szCs w:val="24"/>
        </w:rPr>
      </w:pPr>
      <w:r>
        <w:rPr>
          <w:i/>
          <w:sz w:val="24"/>
          <w:szCs w:val="24"/>
        </w:rPr>
        <w:t>Paul Mackl</w:t>
      </w:r>
      <w:r>
        <w:rPr>
          <w:i/>
          <w:sz w:val="24"/>
          <w:szCs w:val="24"/>
        </w:rPr>
        <w:t>in</w:t>
      </w:r>
      <w:r>
        <w:rPr>
          <w:sz w:val="24"/>
          <w:szCs w:val="24"/>
        </w:rPr>
        <w:t>: if concrete with prior existence of some tools, I'd suggest GBM, using Kristin Swanson's tools. I bet she'd be very amenable. But the idea of there being true choices is a great point. prostate: watchful waiting vs. treatment, etc.</w:t>
      </w:r>
    </w:p>
    <w:p w14:paraId="000000F1" w14:textId="77777777" w:rsidR="00BA1B2C" w:rsidRDefault="007B01FF">
      <w:pPr>
        <w:rPr>
          <w:sz w:val="24"/>
          <w:szCs w:val="24"/>
        </w:rPr>
      </w:pPr>
      <w:r>
        <w:rPr>
          <w:sz w:val="24"/>
          <w:szCs w:val="24"/>
        </w:rPr>
        <w:t xml:space="preserve"> </w:t>
      </w:r>
    </w:p>
    <w:p w14:paraId="000000F2" w14:textId="77777777" w:rsidR="00BA1B2C" w:rsidRDefault="007B01FF">
      <w:pPr>
        <w:rPr>
          <w:sz w:val="24"/>
          <w:szCs w:val="24"/>
        </w:rPr>
      </w:pPr>
      <w:r>
        <w:rPr>
          <w:i/>
          <w:sz w:val="24"/>
          <w:szCs w:val="24"/>
        </w:rPr>
        <w:t>KJ Wilki</w:t>
      </w:r>
      <w:r>
        <w:rPr>
          <w:sz w:val="24"/>
          <w:szCs w:val="24"/>
        </w:rPr>
        <w:t>ns: Patien</w:t>
      </w:r>
      <w:r>
        <w:rPr>
          <w:sz w:val="24"/>
          <w:szCs w:val="24"/>
        </w:rPr>
        <w:t>t goals would be a key feature with UQ an accompanying toolkit. We need to be realistic about the volume and granularity/complexity of data required to make predictions at a patient-tolerated level of uncertainty; great discussion, all!</w:t>
      </w:r>
    </w:p>
    <w:p w14:paraId="000000F3" w14:textId="77777777" w:rsidR="00BA1B2C" w:rsidRDefault="007B01FF">
      <w:pPr>
        <w:rPr>
          <w:sz w:val="24"/>
          <w:szCs w:val="24"/>
        </w:rPr>
      </w:pPr>
      <w:r>
        <w:rPr>
          <w:sz w:val="24"/>
          <w:szCs w:val="24"/>
        </w:rPr>
        <w:t xml:space="preserve"> </w:t>
      </w:r>
    </w:p>
    <w:p w14:paraId="000000F4" w14:textId="77777777" w:rsidR="00BA1B2C" w:rsidRDefault="007B01FF">
      <w:pPr>
        <w:rPr>
          <w:sz w:val="24"/>
          <w:szCs w:val="24"/>
        </w:rPr>
      </w:pPr>
      <w:r>
        <w:rPr>
          <w:i/>
          <w:sz w:val="24"/>
          <w:szCs w:val="24"/>
        </w:rPr>
        <w:t>Jonathan Ozik</w:t>
      </w:r>
      <w:r>
        <w:rPr>
          <w:sz w:val="24"/>
          <w:szCs w:val="24"/>
        </w:rPr>
        <w:t>: Th</w:t>
      </w:r>
      <w:r>
        <w:rPr>
          <w:sz w:val="24"/>
          <w:szCs w:val="24"/>
        </w:rPr>
        <w:t>anks for facilitating the interesting discussion in the micro lab today. I thought the topics of data access and expert inclusion (from as early as possible) were great. Even with the assumption of the future existence of digital twins, I was a little surp</w:t>
      </w:r>
      <w:r>
        <w:rPr>
          <w:sz w:val="24"/>
          <w:szCs w:val="24"/>
        </w:rPr>
        <w:t>rised how little discussion was dedicated to the computational experimentation with digital twins, which I assumed would be one of the main reasons for using them. I do also think that there is a lot of expertise (e.g., CISNET) and work to do (e.g., large-</w:t>
      </w:r>
      <w:r>
        <w:rPr>
          <w:sz w:val="24"/>
          <w:szCs w:val="24"/>
        </w:rPr>
        <w:t>scale uncertainty quantification) to develop the calibrated digital twins in the first place. I'd be curious to get your take on this.</w:t>
      </w:r>
    </w:p>
    <w:p w14:paraId="000000F5" w14:textId="77777777" w:rsidR="00BA1B2C" w:rsidRDefault="007B01FF">
      <w:pPr>
        <w:rPr>
          <w:sz w:val="24"/>
          <w:szCs w:val="24"/>
        </w:rPr>
      </w:pPr>
      <w:r>
        <w:rPr>
          <w:sz w:val="24"/>
          <w:szCs w:val="24"/>
        </w:rPr>
        <w:t>I'd also be curious to understand what types of models would be considered digital twins. With your inclusion I'd assumed</w:t>
      </w:r>
      <w:r>
        <w:rPr>
          <w:sz w:val="24"/>
          <w:szCs w:val="24"/>
        </w:rPr>
        <w:t xml:space="preserve"> that mechanistic ones were the focus, but it sounded like microsimulation, natural history models could also qualify?</w:t>
      </w:r>
    </w:p>
    <w:p w14:paraId="000000F6" w14:textId="77777777" w:rsidR="00BA1B2C" w:rsidRDefault="007B01FF">
      <w:pPr>
        <w:rPr>
          <w:sz w:val="24"/>
          <w:szCs w:val="24"/>
        </w:rPr>
      </w:pPr>
      <w:r>
        <w:rPr>
          <w:sz w:val="24"/>
          <w:szCs w:val="24"/>
        </w:rPr>
        <w:t xml:space="preserve"> </w:t>
      </w:r>
    </w:p>
    <w:p w14:paraId="000000F7" w14:textId="77777777" w:rsidR="00BA1B2C" w:rsidRDefault="007B01FF">
      <w:pPr>
        <w:rPr>
          <w:sz w:val="24"/>
          <w:szCs w:val="24"/>
        </w:rPr>
      </w:pPr>
      <w:r>
        <w:rPr>
          <w:i/>
          <w:sz w:val="24"/>
          <w:szCs w:val="24"/>
        </w:rPr>
        <w:t>Miranda Lynch</w:t>
      </w:r>
      <w:r>
        <w:rPr>
          <w:sz w:val="24"/>
          <w:szCs w:val="24"/>
        </w:rPr>
        <w:t xml:space="preserve">: Thanks for sharing the very helpful comments.  I also think that the primary goal should be eventual digital testing on the twin for the purpose of genuine treatment decision enabling. </w:t>
      </w:r>
    </w:p>
    <w:p w14:paraId="000000F8" w14:textId="77777777" w:rsidR="00BA1B2C" w:rsidRDefault="007B01FF">
      <w:pPr>
        <w:rPr>
          <w:sz w:val="24"/>
          <w:szCs w:val="24"/>
        </w:rPr>
      </w:pPr>
      <w:r>
        <w:rPr>
          <w:sz w:val="24"/>
          <w:szCs w:val="24"/>
        </w:rPr>
        <w:t xml:space="preserve"> </w:t>
      </w:r>
    </w:p>
    <w:p w14:paraId="000000F9" w14:textId="77777777" w:rsidR="00BA1B2C" w:rsidRDefault="007B01FF">
      <w:pPr>
        <w:rPr>
          <w:sz w:val="24"/>
          <w:szCs w:val="24"/>
        </w:rPr>
      </w:pPr>
      <w:r>
        <w:rPr>
          <w:sz w:val="24"/>
          <w:szCs w:val="24"/>
        </w:rPr>
        <w:t xml:space="preserve"> </w:t>
      </w:r>
    </w:p>
    <w:p w14:paraId="000000FA" w14:textId="77777777" w:rsidR="00BA1B2C" w:rsidRDefault="007B01FF">
      <w:pPr>
        <w:rPr>
          <w:sz w:val="24"/>
          <w:szCs w:val="24"/>
        </w:rPr>
      </w:pPr>
      <w:r>
        <w:rPr>
          <w:sz w:val="24"/>
          <w:szCs w:val="24"/>
        </w:rPr>
        <w:t xml:space="preserve"> </w:t>
      </w:r>
    </w:p>
    <w:p w14:paraId="000000FB" w14:textId="77777777" w:rsidR="00BA1B2C" w:rsidRDefault="007B01FF">
      <w:pPr>
        <w:jc w:val="center"/>
        <w:rPr>
          <w:sz w:val="24"/>
          <w:szCs w:val="24"/>
        </w:rPr>
      </w:pPr>
      <w:r>
        <w:rPr>
          <w:sz w:val="24"/>
          <w:szCs w:val="24"/>
        </w:rPr>
        <w:t>###</w:t>
      </w:r>
    </w:p>
    <w:p w14:paraId="000000FC" w14:textId="77777777" w:rsidR="00BA1B2C" w:rsidRDefault="007B01FF">
      <w:pPr>
        <w:jc w:val="center"/>
        <w:rPr>
          <w:sz w:val="24"/>
          <w:szCs w:val="24"/>
        </w:rPr>
      </w:pPr>
      <w:r>
        <w:rPr>
          <w:sz w:val="24"/>
          <w:szCs w:val="24"/>
        </w:rPr>
        <w:t xml:space="preserve"> </w:t>
      </w:r>
    </w:p>
    <w:p w14:paraId="000000FD" w14:textId="77777777" w:rsidR="00BA1B2C" w:rsidRDefault="00BA1B2C"/>
    <w:sectPr w:rsidR="00BA1B2C">
      <w:headerReference w:type="default" r:id="rId45"/>
      <w:footerReference w:type="default" r:id="rId46"/>
      <w:pgSz w:w="11909" w:h="16834"/>
      <w:pgMar w:top="1440" w:right="1440" w:bottom="1440" w:left="1440" w:header="431"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Ilya Shmulevich" w:date="2019-07-23T18:02:00Z" w:initials="">
    <w:p w14:paraId="00000101" w14:textId="77777777" w:rsidR="00BA1B2C" w:rsidRDefault="007B01FF">
      <w:pPr>
        <w:widowControl w:val="0"/>
        <w:pBdr>
          <w:top w:val="nil"/>
          <w:left w:val="nil"/>
          <w:bottom w:val="nil"/>
          <w:right w:val="nil"/>
          <w:between w:val="nil"/>
        </w:pBdr>
        <w:spacing w:line="240" w:lineRule="auto"/>
        <w:rPr>
          <w:color w:val="000000"/>
        </w:rPr>
      </w:pPr>
      <w:r>
        <w:rPr>
          <w:color w:val="000000"/>
        </w:rPr>
        <w:t>I think lung cancer may be a good candidate because there are already some multiscale models of respiratory airflow dynamics (develope</w:t>
      </w:r>
      <w:r>
        <w:rPr>
          <w:color w:val="000000"/>
        </w:rPr>
        <w:t>d at PNNL as I recall)</w:t>
      </w:r>
    </w:p>
  </w:comment>
  <w:comment w:id="4" w:author="Ilya Shmulevich" w:date="2019-07-23T18:06:00Z" w:initials="">
    <w:p w14:paraId="00000102" w14:textId="77777777" w:rsidR="00BA1B2C" w:rsidRDefault="007B01FF">
      <w:pPr>
        <w:widowControl w:val="0"/>
        <w:pBdr>
          <w:top w:val="nil"/>
          <w:left w:val="nil"/>
          <w:bottom w:val="nil"/>
          <w:right w:val="nil"/>
          <w:between w:val="nil"/>
        </w:pBdr>
        <w:spacing w:line="240" w:lineRule="auto"/>
        <w:rPr>
          <w:color w:val="000000"/>
        </w:rPr>
      </w:pPr>
      <w:r>
        <w:rPr>
          <w:color w:val="000000"/>
        </w:rPr>
        <w:t>also open to immunotherapy options, as melanoma above</w:t>
      </w:r>
    </w:p>
  </w:comment>
  <w:comment w:id="7" w:author="Ilya Shmulevich" w:date="2019-07-23T18:19:00Z" w:initials="">
    <w:p w14:paraId="00000103" w14:textId="77777777" w:rsidR="00BA1B2C" w:rsidRDefault="007B01FF">
      <w:pPr>
        <w:widowControl w:val="0"/>
        <w:pBdr>
          <w:top w:val="nil"/>
          <w:left w:val="nil"/>
          <w:bottom w:val="nil"/>
          <w:right w:val="nil"/>
          <w:between w:val="nil"/>
        </w:pBdr>
        <w:spacing w:line="240" w:lineRule="auto"/>
        <w:rPr>
          <w:color w:val="000000"/>
        </w:rPr>
      </w:pPr>
      <w:r>
        <w:rPr>
          <w:color w:val="000000"/>
        </w:rPr>
        <w:t>the NCATS Translator program may be a good resource: https://ncats.nih.gov/translator/about</w:t>
      </w:r>
    </w:p>
  </w:comment>
  <w:comment w:id="8" w:author="Ilya Shmulevich" w:date="2019-07-23T18:22:00Z" w:initials="">
    <w:p w14:paraId="00000104" w14:textId="77777777" w:rsidR="00BA1B2C" w:rsidRDefault="007B01FF">
      <w:pPr>
        <w:widowControl w:val="0"/>
        <w:pBdr>
          <w:top w:val="nil"/>
          <w:left w:val="nil"/>
          <w:bottom w:val="nil"/>
          <w:right w:val="nil"/>
          <w:between w:val="nil"/>
        </w:pBdr>
        <w:spacing w:line="240" w:lineRule="auto"/>
        <w:rPr>
          <w:color w:val="000000"/>
        </w:rPr>
      </w:pPr>
      <w:r>
        <w:rPr>
          <w:color w:val="000000"/>
        </w:rPr>
        <w:t>glioblastoma would also be a good candidate because it does not metastasize, hence simp</w:t>
      </w:r>
      <w:r>
        <w:rPr>
          <w:color w:val="000000"/>
        </w:rPr>
        <w:t>ler in terms of spanning multiple scales; and indeed, a shorter (shortest?) care trajectory; lots of radiology data available, some of which is already used for multiscale modeling; and direct link to phenotype.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101" w15:done="0"/>
  <w15:commentEx w15:paraId="00000102" w15:done="0"/>
  <w15:commentEx w15:paraId="00000103" w15:done="0"/>
  <w15:commentEx w15:paraId="000001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101" w16cid:durableId="22249999"/>
  <w16cid:commentId w16cid:paraId="00000102" w16cid:durableId="2224999A"/>
  <w16cid:commentId w16cid:paraId="00000103" w16cid:durableId="2224999B"/>
  <w16cid:commentId w16cid:paraId="00000104" w16cid:durableId="222499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10856" w14:textId="77777777" w:rsidR="00000000" w:rsidRDefault="007B01FF">
      <w:pPr>
        <w:spacing w:line="240" w:lineRule="auto"/>
      </w:pPr>
      <w:r>
        <w:separator/>
      </w:r>
    </w:p>
  </w:endnote>
  <w:endnote w:type="continuationSeparator" w:id="0">
    <w:p w14:paraId="439A32CC" w14:textId="77777777" w:rsidR="00000000" w:rsidRDefault="007B01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00" w14:textId="35D111EE" w:rsidR="00BA1B2C" w:rsidRDefault="007B01FF">
    <w:pPr>
      <w:jc w:val="right"/>
    </w:pPr>
    <w:r>
      <w:fldChar w:fldCharType="begin"/>
    </w:r>
    <w:r>
      <w:instrText>PAGE</w:instrText>
    </w:r>
    <w:r w:rsidR="007227D2">
      <w:fldChar w:fldCharType="separate"/>
    </w:r>
    <w:r w:rsidR="007227D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BCF87" w14:textId="77777777" w:rsidR="00000000" w:rsidRDefault="007B01FF">
      <w:pPr>
        <w:spacing w:line="240" w:lineRule="auto"/>
      </w:pPr>
      <w:r>
        <w:separator/>
      </w:r>
    </w:p>
  </w:footnote>
  <w:footnote w:type="continuationSeparator" w:id="0">
    <w:p w14:paraId="5BC96EFF" w14:textId="77777777" w:rsidR="00000000" w:rsidRDefault="007B01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FE" w14:textId="77777777" w:rsidR="00BA1B2C" w:rsidRDefault="007B01FF">
    <w:pPr>
      <w:ind w:right="-1410" w:hanging="1260"/>
      <w:jc w:val="center"/>
      <w:rPr>
        <w:b/>
        <w:color w:val="999999"/>
        <w:sz w:val="28"/>
        <w:szCs w:val="28"/>
      </w:rPr>
    </w:pPr>
    <w:r>
      <w:rPr>
        <w:b/>
        <w:color w:val="999999"/>
        <w:sz w:val="28"/>
        <w:szCs w:val="28"/>
      </w:rPr>
      <w:t>Cancer Challenge Area:</w:t>
    </w:r>
  </w:p>
  <w:p w14:paraId="000000FF" w14:textId="77777777" w:rsidR="00BA1B2C" w:rsidRDefault="007B01FF">
    <w:pPr>
      <w:ind w:right="-1410" w:hanging="1260"/>
      <w:jc w:val="center"/>
      <w:rPr>
        <w:color w:val="999999"/>
      </w:rPr>
    </w:pPr>
    <w:r>
      <w:rPr>
        <w:b/>
        <w:i/>
        <w:color w:val="999999"/>
        <w:sz w:val="26"/>
        <w:szCs w:val="26"/>
      </w:rPr>
      <w:t>Creating a Cancer Patient “Digital Twin” to Optimize Personalized Treatment Decision-Making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570F"/>
    <w:multiLevelType w:val="multilevel"/>
    <w:tmpl w:val="4BFEC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3631BB"/>
    <w:multiLevelType w:val="multilevel"/>
    <w:tmpl w:val="FDB47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CE4A20"/>
    <w:multiLevelType w:val="multilevel"/>
    <w:tmpl w:val="BF92E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737E5C"/>
    <w:multiLevelType w:val="multilevel"/>
    <w:tmpl w:val="DF5A0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101F52"/>
    <w:multiLevelType w:val="multilevel"/>
    <w:tmpl w:val="6BCCE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B7070F"/>
    <w:multiLevelType w:val="multilevel"/>
    <w:tmpl w:val="0100C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0A2A1F"/>
    <w:multiLevelType w:val="multilevel"/>
    <w:tmpl w:val="68BEB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0E34A9"/>
    <w:multiLevelType w:val="multilevel"/>
    <w:tmpl w:val="E5E88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D5E4F69"/>
    <w:multiLevelType w:val="multilevel"/>
    <w:tmpl w:val="8AF8F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D50B16"/>
    <w:multiLevelType w:val="multilevel"/>
    <w:tmpl w:val="E2A43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095C95"/>
    <w:multiLevelType w:val="multilevel"/>
    <w:tmpl w:val="06986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11520BF"/>
    <w:multiLevelType w:val="multilevel"/>
    <w:tmpl w:val="C8807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2594AB5"/>
    <w:multiLevelType w:val="multilevel"/>
    <w:tmpl w:val="9F8C2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0387108"/>
    <w:multiLevelType w:val="multilevel"/>
    <w:tmpl w:val="06264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55F1093"/>
    <w:multiLevelType w:val="multilevel"/>
    <w:tmpl w:val="395E4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7AB3463"/>
    <w:multiLevelType w:val="multilevel"/>
    <w:tmpl w:val="F3F81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7BD6608"/>
    <w:multiLevelType w:val="multilevel"/>
    <w:tmpl w:val="12D87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BAC58BD"/>
    <w:multiLevelType w:val="multilevel"/>
    <w:tmpl w:val="0D3C2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D753650"/>
    <w:multiLevelType w:val="multilevel"/>
    <w:tmpl w:val="A342B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22B107C"/>
    <w:multiLevelType w:val="multilevel"/>
    <w:tmpl w:val="1D9AE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42C6048"/>
    <w:multiLevelType w:val="multilevel"/>
    <w:tmpl w:val="CD7A3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7470693"/>
    <w:multiLevelType w:val="multilevel"/>
    <w:tmpl w:val="CBFE7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74B2E5E"/>
    <w:multiLevelType w:val="multilevel"/>
    <w:tmpl w:val="0818C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7F344AC"/>
    <w:multiLevelType w:val="multilevel"/>
    <w:tmpl w:val="917EF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BD24E08"/>
    <w:multiLevelType w:val="multilevel"/>
    <w:tmpl w:val="77F0A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D4A2BD8"/>
    <w:multiLevelType w:val="multilevel"/>
    <w:tmpl w:val="6BCCD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0B55769"/>
    <w:multiLevelType w:val="multilevel"/>
    <w:tmpl w:val="29EC8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174653C"/>
    <w:multiLevelType w:val="multilevel"/>
    <w:tmpl w:val="1BECA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AE53462"/>
    <w:multiLevelType w:val="multilevel"/>
    <w:tmpl w:val="81FC4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0F24121"/>
    <w:multiLevelType w:val="multilevel"/>
    <w:tmpl w:val="B150C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5D550BA"/>
    <w:multiLevelType w:val="multilevel"/>
    <w:tmpl w:val="5164F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7B76D29"/>
    <w:multiLevelType w:val="multilevel"/>
    <w:tmpl w:val="14962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BB75FAE"/>
    <w:multiLevelType w:val="multilevel"/>
    <w:tmpl w:val="B47EF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F0C5204"/>
    <w:multiLevelType w:val="multilevel"/>
    <w:tmpl w:val="638EB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FD555FE"/>
    <w:multiLevelType w:val="multilevel"/>
    <w:tmpl w:val="7060B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9"/>
  </w:num>
  <w:num w:numId="3">
    <w:abstractNumId w:val="24"/>
  </w:num>
  <w:num w:numId="4">
    <w:abstractNumId w:val="21"/>
  </w:num>
  <w:num w:numId="5">
    <w:abstractNumId w:val="20"/>
  </w:num>
  <w:num w:numId="6">
    <w:abstractNumId w:val="13"/>
  </w:num>
  <w:num w:numId="7">
    <w:abstractNumId w:val="18"/>
  </w:num>
  <w:num w:numId="8">
    <w:abstractNumId w:val="25"/>
  </w:num>
  <w:num w:numId="9">
    <w:abstractNumId w:val="23"/>
  </w:num>
  <w:num w:numId="10">
    <w:abstractNumId w:val="10"/>
  </w:num>
  <w:num w:numId="11">
    <w:abstractNumId w:val="28"/>
  </w:num>
  <w:num w:numId="12">
    <w:abstractNumId w:val="33"/>
  </w:num>
  <w:num w:numId="13">
    <w:abstractNumId w:val="22"/>
  </w:num>
  <w:num w:numId="14">
    <w:abstractNumId w:val="15"/>
  </w:num>
  <w:num w:numId="15">
    <w:abstractNumId w:val="27"/>
  </w:num>
  <w:num w:numId="16">
    <w:abstractNumId w:val="29"/>
  </w:num>
  <w:num w:numId="17">
    <w:abstractNumId w:val="34"/>
  </w:num>
  <w:num w:numId="18">
    <w:abstractNumId w:val="30"/>
  </w:num>
  <w:num w:numId="19">
    <w:abstractNumId w:val="8"/>
  </w:num>
  <w:num w:numId="20">
    <w:abstractNumId w:val="19"/>
  </w:num>
  <w:num w:numId="21">
    <w:abstractNumId w:val="6"/>
  </w:num>
  <w:num w:numId="22">
    <w:abstractNumId w:val="31"/>
  </w:num>
  <w:num w:numId="23">
    <w:abstractNumId w:val="12"/>
  </w:num>
  <w:num w:numId="24">
    <w:abstractNumId w:val="17"/>
  </w:num>
  <w:num w:numId="25">
    <w:abstractNumId w:val="11"/>
  </w:num>
  <w:num w:numId="26">
    <w:abstractNumId w:val="4"/>
  </w:num>
  <w:num w:numId="27">
    <w:abstractNumId w:val="14"/>
  </w:num>
  <w:num w:numId="28">
    <w:abstractNumId w:val="26"/>
  </w:num>
  <w:num w:numId="29">
    <w:abstractNumId w:val="32"/>
  </w:num>
  <w:num w:numId="30">
    <w:abstractNumId w:val="2"/>
  </w:num>
  <w:num w:numId="31">
    <w:abstractNumId w:val="16"/>
  </w:num>
  <w:num w:numId="32">
    <w:abstractNumId w:val="5"/>
  </w:num>
  <w:num w:numId="33">
    <w:abstractNumId w:val="7"/>
  </w:num>
  <w:num w:numId="34">
    <w:abstractNumId w:val="3"/>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B2C"/>
    <w:rsid w:val="007227D2"/>
    <w:rsid w:val="007B01FF"/>
    <w:rsid w:val="00BA1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C6A4D4-A686-4F9E-B57A-38BA7EAE4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227D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7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asco.org/" TargetMode="External"/><Relationship Id="rId13" Type="http://schemas.openxmlformats.org/officeDocument/2006/relationships/hyperlink" Target="https://datascience.nih.gov/strides" TargetMode="External"/><Relationship Id="rId18" Type="http://schemas.openxmlformats.org/officeDocument/2006/relationships/hyperlink" Target="https://www.youtube.com/channel/UCMWVW9plawga7UtWnISrszg/videos" TargetMode="External"/><Relationship Id="rId26" Type="http://schemas.openxmlformats.org/officeDocument/2006/relationships/comments" Target="comments.xml"/><Relationship Id="rId39" Type="http://schemas.openxmlformats.org/officeDocument/2006/relationships/hyperlink" Target="mailto:jcp.sansalvador@inaoep.mx" TargetMode="External"/><Relationship Id="rId3" Type="http://schemas.openxmlformats.org/officeDocument/2006/relationships/settings" Target="settings.xml"/><Relationship Id="rId21" Type="http://schemas.openxmlformats.org/officeDocument/2006/relationships/hyperlink" Target="https://www.bcrf.org/" TargetMode="External"/><Relationship Id="rId34" Type="http://schemas.openxmlformats.org/officeDocument/2006/relationships/hyperlink" Target="mailto:lima@ices.utexas.edu" TargetMode="External"/><Relationship Id="rId42" Type="http://schemas.openxmlformats.org/officeDocument/2006/relationships/hyperlink" Target="https://www.ssih.org/Interest-Groups/Healthcare-Systems-Modeling-Simulation" TargetMode="External"/><Relationship Id="rId47" Type="http://schemas.openxmlformats.org/officeDocument/2006/relationships/fontTable" Target="fontTable.xml"/><Relationship Id="rId7" Type="http://schemas.openxmlformats.org/officeDocument/2006/relationships/hyperlink" Target="https://www.asco.org/" TargetMode="External"/><Relationship Id="rId12" Type="http://schemas.openxmlformats.org/officeDocument/2006/relationships/hyperlink" Target="https://www.asco.org/" TargetMode="External"/><Relationship Id="rId17" Type="http://schemas.openxmlformats.org/officeDocument/2006/relationships/hyperlink" Target="https://itcr.cancer.gov/funding-opportunities" TargetMode="External"/><Relationship Id="rId25" Type="http://schemas.openxmlformats.org/officeDocument/2006/relationships/hyperlink" Target="https://www.imagwiki.nibib.nih.gov/sites/default/files/GE%20Digital%20Twin%20Overview%20and%20Tutorial_RRI%20v2.pdf" TargetMode="External"/><Relationship Id="rId33" Type="http://schemas.openxmlformats.org/officeDocument/2006/relationships/hyperlink" Target="mailto:veerab@umich.edu" TargetMode="External"/><Relationship Id="rId38" Type="http://schemas.openxmlformats.org/officeDocument/2006/relationships/hyperlink" Target="mailto:dong.yue@mayo.edu" TargetMode="External"/><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rants.nih.gov/grants/guide/pa-files/par-16-349.html" TargetMode="External"/><Relationship Id="rId20" Type="http://schemas.openxmlformats.org/officeDocument/2006/relationships/hyperlink" Target="https://cisnet.cancer.gov/" TargetMode="External"/><Relationship Id="rId29" Type="http://schemas.openxmlformats.org/officeDocument/2006/relationships/hyperlink" Target="mailto:boussard@stanford.edu" TargetMode="External"/><Relationship Id="rId41" Type="http://schemas.openxmlformats.org/officeDocument/2006/relationships/hyperlink" Target="https://grants.nih.gov/grants/guide/pa-files/par-16-349.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oswellpark.org/" TargetMode="External"/><Relationship Id="rId24" Type="http://schemas.openxmlformats.org/officeDocument/2006/relationships/hyperlink" Target="https://www.imagwiki.nibib.nih.gov/" TargetMode="External"/><Relationship Id="rId32" Type="http://schemas.openxmlformats.org/officeDocument/2006/relationships/hyperlink" Target="mailto:mlynch@hwi.buffalo.edu" TargetMode="External"/><Relationship Id="rId37" Type="http://schemas.openxmlformats.org/officeDocument/2006/relationships/hyperlink" Target="mailto:donna.rivera@nih.gov" TargetMode="External"/><Relationship Id="rId40" Type="http://schemas.openxmlformats.org/officeDocument/2006/relationships/hyperlink" Target="https://melanoma.org/research-science/scientific-initiatives/mrf-breakthrough-consortium-mrfbc/"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melanoma.org/research-science/scientific-initiatives/mrf-breakthrough-consortium-mrfbc/" TargetMode="External"/><Relationship Id="rId23" Type="http://schemas.openxmlformats.org/officeDocument/2006/relationships/hyperlink" Target="https://www.imagwiki.nibib.nih.gov/" TargetMode="External"/><Relationship Id="rId28" Type="http://schemas.microsoft.com/office/2016/09/relationships/commentsIds" Target="commentsIds.xml"/><Relationship Id="rId36" Type="http://schemas.openxmlformats.org/officeDocument/2006/relationships/hyperlink" Target="mailto:kenneth.wilkins@nih.gov" TargetMode="External"/><Relationship Id="rId10" Type="http://schemas.openxmlformats.org/officeDocument/2006/relationships/hyperlink" Target="https://www.roswellpark.org/" TargetMode="External"/><Relationship Id="rId19" Type="http://schemas.openxmlformats.org/officeDocument/2006/relationships/hyperlink" Target="https://cisnet.cancer.gov/" TargetMode="External"/><Relationship Id="rId31" Type="http://schemas.openxmlformats.org/officeDocument/2006/relationships/hyperlink" Target="mailto:jozik@anl.gov" TargetMode="External"/><Relationship Id="rId44" Type="http://schemas.openxmlformats.org/officeDocument/2006/relationships/hyperlink" Target="https://www.youtube.com/channel/UCMWVW9plawga7UtWnISrszg/videos" TargetMode="External"/><Relationship Id="rId4" Type="http://schemas.openxmlformats.org/officeDocument/2006/relationships/webSettings" Target="webSettings.xml"/><Relationship Id="rId9" Type="http://schemas.openxmlformats.org/officeDocument/2006/relationships/hyperlink" Target="https://www.bcrf.org/" TargetMode="External"/><Relationship Id="rId14" Type="http://schemas.openxmlformats.org/officeDocument/2006/relationships/hyperlink" Target="https://datascience.nih.gov/strides" TargetMode="External"/><Relationship Id="rId22" Type="http://schemas.openxmlformats.org/officeDocument/2006/relationships/hyperlink" Target="https://www.bcrf.org/" TargetMode="External"/><Relationship Id="rId27" Type="http://schemas.microsoft.com/office/2011/relationships/commentsExtended" Target="commentsExtended.xml"/><Relationship Id="rId30" Type="http://schemas.openxmlformats.org/officeDocument/2006/relationships/hyperlink" Target="mailto:stf@us.ibm.com" TargetMode="External"/><Relationship Id="rId35" Type="http://schemas.openxmlformats.org/officeDocument/2006/relationships/hyperlink" Target="mailto:mdm299@georgetown.edu" TargetMode="External"/><Relationship Id="rId43" Type="http://schemas.openxmlformats.org/officeDocument/2006/relationships/hyperlink" Target="https://www.youtube.com/channel/UCMWVW9plawga7UtWnISrszg/videos"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3073</Words>
  <Characters>17522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Borkon, Lynn (NIH/NCI) [C]</dc:creator>
  <cp:lastModifiedBy>Borkon, Lynn (NIH/NCI) [C]</cp:lastModifiedBy>
  <cp:revision>2</cp:revision>
  <dcterms:created xsi:type="dcterms:W3CDTF">2020-03-24T18:38:00Z</dcterms:created>
  <dcterms:modified xsi:type="dcterms:W3CDTF">2020-03-24T18:38:00Z</dcterms:modified>
</cp:coreProperties>
</file>